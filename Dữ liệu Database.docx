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7A8" w:rsidRPr="009733D5" w:rsidRDefault="0071096E">
      <w:pPr>
        <w:rPr>
          <w:sz w:val="24"/>
          <w:szCs w:val="24"/>
          <w:lang w:val="vi-VN"/>
        </w:rPr>
      </w:pPr>
      <w:r w:rsidRPr="009733D5">
        <w:rPr>
          <w:sz w:val="24"/>
          <w:szCs w:val="24"/>
          <w:lang w:val="vi-VN"/>
        </w:rPr>
        <w:t>Dữ liệu Database</w:t>
      </w:r>
    </w:p>
    <w:p w:rsidR="0071096E" w:rsidRPr="009733D5" w:rsidRDefault="0071096E">
      <w:pPr>
        <w:rPr>
          <w:b/>
          <w:sz w:val="32"/>
          <w:szCs w:val="32"/>
          <w:lang w:val="vi-VN"/>
        </w:rPr>
      </w:pPr>
      <w:r w:rsidRPr="009733D5">
        <w:rPr>
          <w:b/>
          <w:sz w:val="32"/>
          <w:szCs w:val="32"/>
          <w:lang w:val="vi-VN"/>
        </w:rPr>
        <w:t>Unit 1:</w:t>
      </w:r>
      <w:r w:rsidR="00534A97" w:rsidRPr="009733D5">
        <w:rPr>
          <w:b/>
          <w:sz w:val="32"/>
          <w:szCs w:val="32"/>
          <w:lang w:val="vi-VN"/>
        </w:rPr>
        <w:t xml:space="preserve"> Trọng âm</w:t>
      </w:r>
    </w:p>
    <w:p w:rsidR="0071096E" w:rsidRPr="009733D5" w:rsidRDefault="0071096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1: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A. j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u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stice     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B. camp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u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    C. c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u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lture     D. br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u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sh</w:t>
      </w:r>
    </w:p>
    <w:p w:rsidR="0071096E" w:rsidRPr="009733D5" w:rsidRDefault="0071096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2: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 A. w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o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rk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    B. f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o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rm     C. st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o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rk     D. f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o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rce</w:t>
      </w:r>
    </w:p>
    <w:p w:rsidR="0071096E" w:rsidRPr="009733D5" w:rsidRDefault="0071096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3: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A. 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leven     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B. 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e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lephant     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C. 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xamine     D. 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xact</w:t>
      </w:r>
    </w:p>
    <w:p w:rsidR="0071096E" w:rsidRPr="009733D5" w:rsidRDefault="0071096E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4: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A. a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ss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ure     B. pre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ss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ure     C. posse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ss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ion     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D. a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ss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ist</w:t>
      </w:r>
    </w:p>
    <w:p w:rsidR="0071096E" w:rsidRPr="009733D5" w:rsidRDefault="0071096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5: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A. sp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e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cies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   B. inv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nt     C. m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dicine     D. t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nnis</w:t>
      </w:r>
    </w:p>
    <w:p w:rsidR="0071096E" w:rsidRPr="009733D5" w:rsidRDefault="0071096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6: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A. d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ea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l     B. t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ea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ch     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C. br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ea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k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    D. cl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ea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n</w:t>
      </w:r>
    </w:p>
    <w:p w:rsidR="0071096E" w:rsidRPr="009733D5" w:rsidRDefault="0071096E">
      <w:pPr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7: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A. support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ed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 B. approach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ed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 C. notic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ed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 D. finish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ed</w:t>
      </w:r>
    </w:p>
    <w:p w:rsidR="0071096E" w:rsidRPr="009733D5" w:rsidRDefault="0071096E">
      <w:pPr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</w:t>
      </w:r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  <w:lang w:val="vi-VN"/>
        </w:rPr>
        <w:t>8</w:t>
      </w:r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A. cr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ow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 B. d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ow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n     C. cr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ow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d     D. br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ow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se</w:t>
      </w:r>
    </w:p>
    <w:p w:rsidR="0071096E" w:rsidRPr="009733D5" w:rsidRDefault="0071096E" w:rsidP="0071096E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</w:t>
      </w:r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  <w:lang w:val="vi-VN"/>
        </w:rPr>
        <w:t>9</w:t>
      </w:r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A. d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a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te     B. f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a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ce     C. p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a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ge     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D. m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a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</w:t>
      </w:r>
    </w:p>
    <w:p w:rsidR="0071096E" w:rsidRPr="009733D5" w:rsidRDefault="0071096E" w:rsidP="0071096E">
      <w:pP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10: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A. dress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ed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 B. dropp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ed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 C. match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ed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    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D. join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ed</w:t>
      </w:r>
    </w:p>
    <w:p w:rsidR="0071096E" w:rsidRPr="009733D5" w:rsidRDefault="0071096E" w:rsidP="0071096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11: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A. w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a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lk     B. c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a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ll     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C. t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a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ke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    D. t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a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lk</w:t>
      </w:r>
    </w:p>
    <w:p w:rsidR="0071096E" w:rsidRPr="009733D5" w:rsidRDefault="0071096E" w:rsidP="0071096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12: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A. f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i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nd     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B. th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i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nk     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C. dr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i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ve     D. m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i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nd</w:t>
      </w:r>
    </w:p>
    <w:p w:rsidR="0071096E" w:rsidRPr="009733D5" w:rsidRDefault="0071096E" w:rsidP="0071096E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13: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A. h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oo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d     B. h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oo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k     C. st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oo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     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D. t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oo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l</w:t>
      </w:r>
    </w:p>
    <w:p w:rsidR="0071096E" w:rsidRPr="009733D5" w:rsidRDefault="0071096E" w:rsidP="0071096E">
      <w:pP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14: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A. can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al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 B. journ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al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 C. refus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al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 D. infern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al</w:t>
      </w:r>
    </w:p>
    <w:p w:rsidR="0071096E" w:rsidRPr="009733D5" w:rsidRDefault="0071096E" w:rsidP="0071096E">
      <w:pPr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15: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A. defini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tion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    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B. sugges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tion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 C. situa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tion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 D. produc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tion</w:t>
      </w:r>
    </w:p>
    <w:p w:rsidR="0071096E" w:rsidRPr="009733D5" w:rsidRDefault="0071096E" w:rsidP="0071096E">
      <w:pPr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16: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A. export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ed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    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B. enjoy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ed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 C. exist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ed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 D. crowd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ed</w:t>
      </w:r>
    </w:p>
    <w:p w:rsidR="0071096E" w:rsidRPr="009733D5" w:rsidRDefault="0071096E" w:rsidP="0071096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17: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A. We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d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nesday     B. han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d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some     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C. depen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d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ent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    D. gran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d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child</w:t>
      </w:r>
    </w:p>
    <w:p w:rsidR="0071096E" w:rsidRPr="009733D5" w:rsidRDefault="0071096E" w:rsidP="0071096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18: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A. o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c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ean     B. offi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c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ial     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C. sin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c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ere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    D. an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c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ient</w:t>
      </w:r>
    </w:p>
    <w:p w:rsidR="0071096E" w:rsidRPr="009733D5" w:rsidRDefault="0071096E" w:rsidP="0071096E">
      <w:pPr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19: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A. miss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ed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    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B. fill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ed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 C. publish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ed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 D. watch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ed</w:t>
      </w:r>
    </w:p>
    <w:p w:rsidR="0071096E" w:rsidRPr="009733D5" w:rsidRDefault="0071096E" w:rsidP="0071096E">
      <w:pPr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20: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A. walk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ed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   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B. involv</w:t>
      </w:r>
      <w:r w:rsidRPr="009733D5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ed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 C. miss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ed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    D. jump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ed</w:t>
      </w:r>
    </w:p>
    <w:p w:rsidR="0071096E" w:rsidRPr="009733D5" w:rsidRDefault="0071096E" w:rsidP="0071096E">
      <w:pPr>
        <w:rPr>
          <w:sz w:val="24"/>
          <w:szCs w:val="24"/>
          <w:lang w:val="vi-VN"/>
        </w:rPr>
      </w:pPr>
    </w:p>
    <w:p w:rsidR="0071096E" w:rsidRPr="009733D5" w:rsidRDefault="0071096E" w:rsidP="0071096E">
      <w:pPr>
        <w:rPr>
          <w:b/>
          <w:sz w:val="32"/>
          <w:szCs w:val="32"/>
          <w:lang w:val="vi-VN"/>
        </w:rPr>
      </w:pPr>
      <w:r w:rsidRPr="009733D5">
        <w:rPr>
          <w:b/>
          <w:sz w:val="32"/>
          <w:szCs w:val="32"/>
          <w:lang w:val="vi-VN"/>
        </w:rPr>
        <w:t>Unit 2:  Tìm từ đồng nghĩa</w:t>
      </w:r>
    </w:p>
    <w:p w:rsidR="0071096E" w:rsidRPr="009733D5" w:rsidRDefault="0071096E" w:rsidP="0071096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 1: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I didn’t think </w:t>
      </w:r>
      <w:proofErr w:type="gramStart"/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his the</w:t>
      </w:r>
      <w:proofErr w:type="gramEnd"/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comments were very </w:t>
      </w:r>
      <w:r w:rsidRPr="009733D5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appropriate</w:t>
      </w: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> at the time.</w:t>
      </w:r>
    </w:p>
    <w:p w:rsidR="0071096E" w:rsidRPr="009733D5" w:rsidRDefault="0071096E" w:rsidP="0071096E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9733D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A. correct     B. right     C. exact     </w:t>
      </w:r>
      <w:r w:rsidRPr="009733D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D. suitable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2:</w:t>
      </w:r>
      <w:r w:rsidRPr="009733D5">
        <w:rPr>
          <w:rFonts w:ascii="Arial" w:hAnsi="Arial" w:cs="Arial"/>
          <w:color w:val="000000"/>
        </w:rPr>
        <w:t> GCSE are not </w:t>
      </w:r>
      <w:r w:rsidRPr="009733D5">
        <w:rPr>
          <w:rFonts w:ascii="Arial" w:hAnsi="Arial" w:cs="Arial"/>
          <w:color w:val="000000"/>
          <w:u w:val="single"/>
        </w:rPr>
        <w:t>compulsory</w:t>
      </w:r>
      <w:r w:rsidRPr="009733D5">
        <w:rPr>
          <w:rFonts w:ascii="Arial" w:hAnsi="Arial" w:cs="Arial"/>
          <w:color w:val="000000"/>
        </w:rPr>
        <w:t>, but they are the most common qualifications taken by students.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b/>
          <w:color w:val="000000"/>
        </w:rPr>
        <w:lastRenderedPageBreak/>
        <w:t>A. required</w:t>
      </w:r>
      <w:r w:rsidRPr="009733D5">
        <w:rPr>
          <w:rFonts w:ascii="Arial" w:hAnsi="Arial" w:cs="Arial"/>
          <w:color w:val="000000"/>
        </w:rPr>
        <w:t xml:space="preserve">     B. applied     C. fulfilled     D. specialized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3:</w:t>
      </w:r>
      <w:r w:rsidRPr="009733D5">
        <w:rPr>
          <w:rFonts w:ascii="Arial" w:hAnsi="Arial" w:cs="Arial"/>
          <w:color w:val="000000"/>
        </w:rPr>
        <w:t> I received housing benefit when I was </w:t>
      </w:r>
      <w:r w:rsidRPr="009733D5">
        <w:rPr>
          <w:rFonts w:ascii="Arial" w:hAnsi="Arial" w:cs="Arial"/>
          <w:color w:val="000000"/>
          <w:u w:val="single"/>
        </w:rPr>
        <w:t>unemployed</w:t>
      </w:r>
      <w:r w:rsidRPr="009733D5">
        <w:rPr>
          <w:rFonts w:ascii="Arial" w:hAnsi="Arial" w:cs="Arial"/>
          <w:color w:val="000000"/>
        </w:rPr>
        <w:t>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A. out of order    B. out of fashion    </w:t>
      </w:r>
      <w:r w:rsidRPr="009733D5">
        <w:rPr>
          <w:rFonts w:ascii="Arial" w:hAnsi="Arial" w:cs="Arial"/>
          <w:b/>
          <w:color w:val="000000"/>
        </w:rPr>
        <w:t xml:space="preserve">C. out of work     </w:t>
      </w:r>
      <w:r w:rsidRPr="009733D5">
        <w:rPr>
          <w:rFonts w:ascii="Arial" w:hAnsi="Arial" w:cs="Arial"/>
          <w:color w:val="000000"/>
        </w:rPr>
        <w:t>D. out of practice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4:</w:t>
      </w:r>
      <w:r w:rsidRPr="009733D5">
        <w:rPr>
          <w:rFonts w:ascii="Arial" w:hAnsi="Arial" w:cs="Arial"/>
          <w:color w:val="000000"/>
        </w:rPr>
        <w:t> The related publications are far too </w:t>
      </w:r>
      <w:r w:rsidRPr="009733D5">
        <w:rPr>
          <w:rFonts w:ascii="Arial" w:hAnsi="Arial" w:cs="Arial"/>
          <w:color w:val="000000"/>
          <w:u w:val="single"/>
        </w:rPr>
        <w:t>numerous</w:t>
      </w:r>
      <w:r w:rsidRPr="009733D5">
        <w:rPr>
          <w:rFonts w:ascii="Arial" w:hAnsi="Arial" w:cs="Arial"/>
          <w:color w:val="000000"/>
        </w:rPr>
        <w:t> to list individually.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b/>
          <w:color w:val="000000"/>
        </w:rPr>
        <w:t>A. much</w:t>
      </w:r>
      <w:r w:rsidRPr="009733D5">
        <w:rPr>
          <w:rFonts w:ascii="Arial" w:hAnsi="Arial" w:cs="Arial"/>
          <w:color w:val="000000"/>
        </w:rPr>
        <w:t xml:space="preserve">     B. legion     C. few     D. full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5:</w:t>
      </w:r>
      <w:r w:rsidRPr="009733D5">
        <w:rPr>
          <w:rFonts w:ascii="Arial" w:hAnsi="Arial" w:cs="Arial"/>
          <w:color w:val="000000"/>
        </w:rPr>
        <w:t> The teacher gave some </w:t>
      </w:r>
      <w:r w:rsidRPr="009733D5">
        <w:rPr>
          <w:rFonts w:ascii="Arial" w:hAnsi="Arial" w:cs="Arial"/>
          <w:color w:val="000000"/>
          <w:u w:val="single"/>
        </w:rPr>
        <w:t>suggestions</w:t>
      </w:r>
      <w:r w:rsidRPr="009733D5">
        <w:rPr>
          <w:rFonts w:ascii="Arial" w:hAnsi="Arial" w:cs="Arial"/>
          <w:color w:val="000000"/>
        </w:rPr>
        <w:t> on what would come out for the examination.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</w:rPr>
      </w:pPr>
      <w:r w:rsidRPr="009733D5">
        <w:rPr>
          <w:rFonts w:ascii="Arial" w:hAnsi="Arial" w:cs="Arial"/>
          <w:color w:val="000000"/>
        </w:rPr>
        <w:t xml:space="preserve">A. symptoms     B. demonstrations     C. effects     </w:t>
      </w:r>
      <w:r w:rsidRPr="009733D5">
        <w:rPr>
          <w:rFonts w:ascii="Arial" w:hAnsi="Arial" w:cs="Arial"/>
          <w:b/>
          <w:color w:val="000000"/>
        </w:rPr>
        <w:t>D. hints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6:</w:t>
      </w:r>
      <w:r w:rsidRPr="009733D5">
        <w:rPr>
          <w:rFonts w:ascii="Arial" w:hAnsi="Arial" w:cs="Arial"/>
          <w:color w:val="000000"/>
        </w:rPr>
        <w:t> When being interviewed, you should </w:t>
      </w:r>
      <w:r w:rsidRPr="009733D5">
        <w:rPr>
          <w:rFonts w:ascii="Arial" w:hAnsi="Arial" w:cs="Arial"/>
          <w:color w:val="000000"/>
          <w:u w:val="single"/>
        </w:rPr>
        <w:t>concentrate</w:t>
      </w:r>
      <w:r w:rsidRPr="009733D5">
        <w:rPr>
          <w:rFonts w:ascii="Arial" w:hAnsi="Arial" w:cs="Arial"/>
          <w:color w:val="000000"/>
        </w:rPr>
        <w:t> on what the interviewer is saying or asking you.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</w:rPr>
      </w:pPr>
      <w:r w:rsidRPr="009733D5">
        <w:rPr>
          <w:rFonts w:ascii="Arial" w:hAnsi="Arial" w:cs="Arial"/>
          <w:color w:val="000000"/>
        </w:rPr>
        <w:t xml:space="preserve">A. relate on     B. be interested in     C. impress on     </w:t>
      </w:r>
      <w:r w:rsidRPr="009733D5">
        <w:rPr>
          <w:rFonts w:ascii="Arial" w:hAnsi="Arial" w:cs="Arial"/>
          <w:b/>
          <w:color w:val="000000"/>
        </w:rPr>
        <w:t>D. pay attention to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7:</w:t>
      </w:r>
      <w:r w:rsidRPr="009733D5">
        <w:rPr>
          <w:rFonts w:ascii="Arial" w:hAnsi="Arial" w:cs="Arial"/>
          <w:color w:val="000000"/>
        </w:rPr>
        <w:t> She came to the meeting late </w:t>
      </w:r>
      <w:r w:rsidRPr="009733D5">
        <w:rPr>
          <w:rFonts w:ascii="Arial" w:hAnsi="Arial" w:cs="Arial"/>
          <w:color w:val="000000"/>
          <w:u w:val="single"/>
        </w:rPr>
        <w:t>on purpose</w:t>
      </w:r>
      <w:r w:rsidRPr="009733D5">
        <w:rPr>
          <w:rFonts w:ascii="Arial" w:hAnsi="Arial" w:cs="Arial"/>
          <w:color w:val="000000"/>
        </w:rPr>
        <w:t> so she would miss the introductory speech.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</w:rPr>
      </w:pPr>
      <w:r w:rsidRPr="009733D5">
        <w:rPr>
          <w:rFonts w:ascii="Arial" w:hAnsi="Arial" w:cs="Arial"/>
          <w:color w:val="000000"/>
        </w:rPr>
        <w:t xml:space="preserve">A. aiming at     B. intentionally     C. reasonably     </w:t>
      </w:r>
      <w:r w:rsidRPr="009733D5">
        <w:rPr>
          <w:rFonts w:ascii="Arial" w:hAnsi="Arial" w:cs="Arial"/>
          <w:b/>
          <w:color w:val="000000"/>
        </w:rPr>
        <w:t>D. with a goal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8:</w:t>
      </w:r>
      <w:r w:rsidRPr="009733D5">
        <w:rPr>
          <w:rFonts w:ascii="Arial" w:hAnsi="Arial" w:cs="Arial"/>
          <w:color w:val="000000"/>
        </w:rPr>
        <w:t> The use of lasers in surgery has become </w:t>
      </w:r>
      <w:r w:rsidRPr="009733D5">
        <w:rPr>
          <w:rFonts w:ascii="Arial" w:hAnsi="Arial" w:cs="Arial"/>
          <w:color w:val="000000"/>
          <w:u w:val="single"/>
        </w:rPr>
        <w:t>relatively</w:t>
      </w:r>
      <w:r w:rsidRPr="009733D5">
        <w:rPr>
          <w:rFonts w:ascii="Arial" w:hAnsi="Arial" w:cs="Arial"/>
          <w:color w:val="000000"/>
        </w:rPr>
        <w:t> commonplace in recent years.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b/>
          <w:color w:val="000000"/>
        </w:rPr>
        <w:t>A. comparatively</w:t>
      </w:r>
      <w:r w:rsidRPr="009733D5">
        <w:rPr>
          <w:rFonts w:ascii="Arial" w:hAnsi="Arial" w:cs="Arial"/>
          <w:color w:val="000000"/>
        </w:rPr>
        <w:t xml:space="preserve">     B. relevantly     C. absolutely     D. almost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9:</w:t>
      </w:r>
      <w:r w:rsidRPr="009733D5">
        <w:rPr>
          <w:rFonts w:ascii="Arial" w:hAnsi="Arial" w:cs="Arial"/>
          <w:color w:val="000000"/>
        </w:rPr>
        <w:t> The first few days at university can be very </w:t>
      </w:r>
      <w:r w:rsidRPr="009733D5">
        <w:rPr>
          <w:rFonts w:ascii="Arial" w:hAnsi="Arial" w:cs="Arial"/>
          <w:color w:val="000000"/>
          <w:u w:val="single"/>
        </w:rPr>
        <w:t>daunting</w:t>
      </w:r>
      <w:r w:rsidRPr="009733D5">
        <w:rPr>
          <w:rFonts w:ascii="Arial" w:hAnsi="Arial" w:cs="Arial"/>
          <w:color w:val="000000"/>
        </w:rPr>
        <w:t>, but with determination and positive attitude, freshmen will soon fit in with the new environment.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</w:rPr>
      </w:pPr>
      <w:r w:rsidRPr="009733D5">
        <w:rPr>
          <w:rFonts w:ascii="Arial" w:hAnsi="Arial" w:cs="Arial"/>
          <w:color w:val="000000"/>
        </w:rPr>
        <w:t xml:space="preserve">A. interesting     B. memorable     C. serious     </w:t>
      </w:r>
      <w:r w:rsidRPr="009733D5">
        <w:rPr>
          <w:rFonts w:ascii="Arial" w:hAnsi="Arial" w:cs="Arial"/>
          <w:b/>
          <w:color w:val="000000"/>
        </w:rPr>
        <w:t>D. depressing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10:</w:t>
      </w:r>
      <w:r w:rsidRPr="009733D5">
        <w:rPr>
          <w:rFonts w:ascii="Arial" w:hAnsi="Arial" w:cs="Arial"/>
          <w:color w:val="000000"/>
        </w:rPr>
        <w:t> Did anyone </w:t>
      </w:r>
      <w:r w:rsidRPr="009733D5">
        <w:rPr>
          <w:rFonts w:ascii="Arial" w:hAnsi="Arial" w:cs="Arial"/>
          <w:color w:val="000000"/>
          <w:u w:val="single"/>
        </w:rPr>
        <w:t>acknowledge</w:t>
      </w:r>
      <w:r w:rsidRPr="009733D5">
        <w:rPr>
          <w:rFonts w:ascii="Arial" w:hAnsi="Arial" w:cs="Arial"/>
          <w:color w:val="000000"/>
        </w:rPr>
        <w:t xml:space="preserve"> responsibility for the outbreak of the </w:t>
      </w:r>
      <w:proofErr w:type="gramStart"/>
      <w:r w:rsidRPr="009733D5">
        <w:rPr>
          <w:rFonts w:ascii="Arial" w:hAnsi="Arial" w:cs="Arial"/>
          <w:color w:val="000000"/>
        </w:rPr>
        <w:t>fire ?</w:t>
      </w:r>
      <w:proofErr w:type="gramEnd"/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A. inquire about    </w:t>
      </w:r>
      <w:r w:rsidRPr="009733D5">
        <w:rPr>
          <w:rFonts w:ascii="Arial" w:hAnsi="Arial" w:cs="Arial"/>
          <w:b/>
          <w:color w:val="000000"/>
        </w:rPr>
        <w:t xml:space="preserve">B. accept     </w:t>
      </w:r>
      <w:r w:rsidRPr="009733D5">
        <w:rPr>
          <w:rFonts w:ascii="Arial" w:hAnsi="Arial" w:cs="Arial"/>
          <w:color w:val="000000"/>
        </w:rPr>
        <w:t>C. report     D. find out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11:</w:t>
      </w:r>
      <w:r w:rsidRPr="009733D5">
        <w:rPr>
          <w:rFonts w:ascii="Arial" w:hAnsi="Arial" w:cs="Arial"/>
          <w:color w:val="000000"/>
        </w:rPr>
        <w:t> </w:t>
      </w:r>
      <w:r w:rsidRPr="009733D5">
        <w:rPr>
          <w:rFonts w:ascii="Arial" w:hAnsi="Arial" w:cs="Arial"/>
          <w:color w:val="000000"/>
          <w:u w:val="single"/>
        </w:rPr>
        <w:t>Childbearing</w:t>
      </w:r>
      <w:r w:rsidRPr="009733D5">
        <w:rPr>
          <w:rFonts w:ascii="Arial" w:hAnsi="Arial" w:cs="Arial"/>
          <w:color w:val="000000"/>
        </w:rPr>
        <w:t> is the women's most wonderful role.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b/>
          <w:color w:val="000000"/>
        </w:rPr>
        <w:t>A. Giving birth to a baby</w:t>
      </w:r>
      <w:r w:rsidRPr="009733D5">
        <w:rPr>
          <w:rFonts w:ascii="Arial" w:hAnsi="Arial" w:cs="Arial"/>
          <w:color w:val="000000"/>
        </w:rPr>
        <w:t xml:space="preserve">     B. Bring up a child     C. Educating a child     D. Having no child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lastRenderedPageBreak/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</w:t>
      </w:r>
      <w:proofErr w:type="gramStart"/>
      <w:r w:rsidRPr="009733D5">
        <w:rPr>
          <w:rFonts w:ascii="Arial" w:hAnsi="Arial" w:cs="Arial"/>
          <w:b/>
          <w:bCs/>
          <w:color w:val="008000"/>
        </w:rPr>
        <w:t>12:</w:t>
      </w:r>
      <w:r w:rsidRPr="009733D5">
        <w:rPr>
          <w:rFonts w:ascii="Arial" w:hAnsi="Arial" w:cs="Arial"/>
          <w:color w:val="000000"/>
        </w:rPr>
        <w:t>In</w:t>
      </w:r>
      <w:proofErr w:type="gramEnd"/>
      <w:r w:rsidRPr="009733D5">
        <w:rPr>
          <w:rFonts w:ascii="Arial" w:hAnsi="Arial" w:cs="Arial"/>
          <w:color w:val="000000"/>
        </w:rPr>
        <w:t xml:space="preserve"> my experience, </w:t>
      </w:r>
      <w:r w:rsidRPr="009733D5">
        <w:rPr>
          <w:rFonts w:ascii="Arial" w:hAnsi="Arial" w:cs="Arial"/>
          <w:color w:val="000000"/>
          <w:u w:val="single"/>
        </w:rPr>
        <w:t>freshmen</w:t>
      </w:r>
      <w:r w:rsidRPr="009733D5">
        <w:rPr>
          <w:rFonts w:ascii="Arial" w:hAnsi="Arial" w:cs="Arial"/>
          <w:color w:val="000000"/>
        </w:rPr>
        <w:t> today are different from those I knew 25 years ago.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b/>
          <w:color w:val="000000"/>
        </w:rPr>
        <w:t>A. first-year students</w:t>
      </w:r>
      <w:r w:rsidRPr="009733D5">
        <w:rPr>
          <w:rFonts w:ascii="Arial" w:hAnsi="Arial" w:cs="Arial"/>
          <w:color w:val="000000"/>
        </w:rPr>
        <w:t xml:space="preserve">    B. new students     C. new counselors    D. young professors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13:</w:t>
      </w:r>
      <w:r w:rsidRPr="009733D5">
        <w:rPr>
          <w:rFonts w:ascii="Arial" w:hAnsi="Arial" w:cs="Arial"/>
          <w:color w:val="000000"/>
        </w:rPr>
        <w:t> S. Mayo Hospital in New Orleans was so named in recognition of Dr. Mayo’s </w:t>
      </w:r>
      <w:r w:rsidRPr="009733D5">
        <w:rPr>
          <w:rFonts w:ascii="Arial" w:hAnsi="Arial" w:cs="Arial"/>
          <w:color w:val="000000"/>
          <w:u w:val="single"/>
        </w:rPr>
        <w:t>outstanding</w:t>
      </w:r>
      <w:r w:rsidRPr="009733D5">
        <w:rPr>
          <w:rFonts w:ascii="Arial" w:hAnsi="Arial" w:cs="Arial"/>
          <w:color w:val="000000"/>
        </w:rPr>
        <w:t> humanitarianism.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 xml:space="preserve">A. unpopular     B. widespread     </w:t>
      </w:r>
      <w:r w:rsidRPr="009733D5">
        <w:rPr>
          <w:rFonts w:ascii="Arial" w:hAnsi="Arial" w:cs="Arial"/>
          <w:b/>
          <w:color w:val="000000"/>
        </w:rPr>
        <w:t>C. remarkable</w:t>
      </w:r>
      <w:r w:rsidRPr="009733D5">
        <w:rPr>
          <w:rFonts w:ascii="Arial" w:hAnsi="Arial" w:cs="Arial"/>
          <w:color w:val="000000"/>
        </w:rPr>
        <w:t xml:space="preserve">     D. charitable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14:</w:t>
      </w:r>
      <w:r w:rsidRPr="009733D5">
        <w:rPr>
          <w:rFonts w:ascii="Arial" w:hAnsi="Arial" w:cs="Arial"/>
          <w:color w:val="000000"/>
        </w:rPr>
        <w:t> My parents’ warnings didn’t </w:t>
      </w:r>
      <w:r w:rsidRPr="009733D5">
        <w:rPr>
          <w:rFonts w:ascii="Arial" w:hAnsi="Arial" w:cs="Arial"/>
          <w:color w:val="000000"/>
          <w:u w:val="single"/>
        </w:rPr>
        <w:t>deter</w:t>
      </w:r>
      <w:r w:rsidRPr="009733D5">
        <w:rPr>
          <w:rFonts w:ascii="Arial" w:hAnsi="Arial" w:cs="Arial"/>
          <w:color w:val="000000"/>
        </w:rPr>
        <w:t> me from choosing the job of my dreams.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 xml:space="preserve">A. influence     </w:t>
      </w:r>
      <w:r w:rsidRPr="009733D5">
        <w:rPr>
          <w:rFonts w:ascii="Arial" w:hAnsi="Arial" w:cs="Arial"/>
          <w:b/>
          <w:color w:val="000000"/>
        </w:rPr>
        <w:t>B. discourage</w:t>
      </w:r>
      <w:r w:rsidRPr="009733D5">
        <w:rPr>
          <w:rFonts w:ascii="Arial" w:hAnsi="Arial" w:cs="Arial"/>
          <w:color w:val="000000"/>
        </w:rPr>
        <w:t xml:space="preserve">     C. reassure     D. inspire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15:</w:t>
      </w:r>
      <w:r w:rsidRPr="009733D5">
        <w:rPr>
          <w:rFonts w:ascii="Arial" w:hAnsi="Arial" w:cs="Arial"/>
          <w:color w:val="000000"/>
        </w:rPr>
        <w:t> “It’s no use talking to me about metaphysics. It’s </w:t>
      </w:r>
      <w:r w:rsidRPr="009733D5">
        <w:rPr>
          <w:rFonts w:ascii="Arial" w:hAnsi="Arial" w:cs="Arial"/>
          <w:color w:val="000000"/>
          <w:u w:val="single"/>
        </w:rPr>
        <w:t>a closed book to me</w:t>
      </w:r>
      <w:r w:rsidRPr="009733D5">
        <w:rPr>
          <w:rFonts w:ascii="Arial" w:hAnsi="Arial" w:cs="Arial"/>
          <w:color w:val="000000"/>
        </w:rPr>
        <w:t>.”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hd w:val="clear" w:color="auto" w:fill="FFFFFF"/>
        </w:rPr>
      </w:pPr>
      <w:r w:rsidRPr="009733D5">
        <w:rPr>
          <w:rFonts w:ascii="Arial" w:hAnsi="Arial" w:cs="Arial"/>
          <w:b/>
          <w:color w:val="000000"/>
        </w:rPr>
        <w:t>A. a subject that I don’t understand</w:t>
      </w:r>
      <w:r w:rsidRPr="009733D5">
        <w:rPr>
          <w:rFonts w:ascii="Arial" w:hAnsi="Arial" w:cs="Arial"/>
          <w:color w:val="000000"/>
        </w:rPr>
        <w:t xml:space="preserve">     B. a theme that I like to discuss</w:t>
      </w:r>
      <w:r w:rsidRPr="009733D5">
        <w:rPr>
          <w:rFonts w:ascii="Arial" w:hAnsi="Arial" w:cs="Arial"/>
          <w:color w:val="000000"/>
          <w:lang w:val="vi-VN"/>
        </w:rPr>
        <w:t xml:space="preserve">     </w:t>
      </w:r>
      <w:r w:rsidRPr="009733D5">
        <w:rPr>
          <w:rFonts w:ascii="Arial" w:hAnsi="Arial" w:cs="Arial"/>
          <w:color w:val="000000"/>
          <w:shd w:val="clear" w:color="auto" w:fill="FFFFFF"/>
        </w:rPr>
        <w:t>C. a book that is never opened     D. an object that I really love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</w:t>
      </w:r>
      <w:proofErr w:type="gramStart"/>
      <w:r w:rsidRPr="009733D5">
        <w:rPr>
          <w:rFonts w:ascii="Arial" w:hAnsi="Arial" w:cs="Arial"/>
          <w:b/>
          <w:bCs/>
          <w:color w:val="008000"/>
        </w:rPr>
        <w:t>16:</w:t>
      </w:r>
      <w:r w:rsidRPr="009733D5">
        <w:rPr>
          <w:rFonts w:ascii="Arial" w:hAnsi="Arial" w:cs="Arial"/>
          <w:color w:val="000000"/>
        </w:rPr>
        <w:t>Professor</w:t>
      </w:r>
      <w:proofErr w:type="gramEnd"/>
      <w:r w:rsidRPr="009733D5">
        <w:rPr>
          <w:rFonts w:ascii="Arial" w:hAnsi="Arial" w:cs="Arial"/>
          <w:color w:val="000000"/>
        </w:rPr>
        <w:t xml:space="preserve"> Berg was very interested in the </w:t>
      </w:r>
      <w:r w:rsidRPr="009733D5">
        <w:rPr>
          <w:rFonts w:ascii="Arial" w:hAnsi="Arial" w:cs="Arial"/>
          <w:color w:val="000000"/>
          <w:u w:val="single"/>
        </w:rPr>
        <w:t>diversity</w:t>
      </w:r>
      <w:r w:rsidRPr="009733D5">
        <w:rPr>
          <w:rFonts w:ascii="Arial" w:hAnsi="Arial" w:cs="Arial"/>
          <w:color w:val="000000"/>
        </w:rPr>
        <w:t> of cultures all over the world.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b/>
          <w:color w:val="000000"/>
        </w:rPr>
        <w:t>A. variety</w:t>
      </w:r>
      <w:r w:rsidRPr="009733D5">
        <w:rPr>
          <w:rFonts w:ascii="Arial" w:hAnsi="Arial" w:cs="Arial"/>
          <w:color w:val="000000"/>
        </w:rPr>
        <w:t>    B. changes     C. conservation    D. number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17:</w:t>
      </w:r>
      <w:r w:rsidRPr="009733D5">
        <w:rPr>
          <w:rFonts w:ascii="Arial" w:hAnsi="Arial" w:cs="Arial"/>
          <w:color w:val="000000"/>
        </w:rPr>
        <w:t> The situation seems to be changing </w:t>
      </w:r>
      <w:r w:rsidRPr="009733D5">
        <w:rPr>
          <w:rFonts w:ascii="Arial" w:hAnsi="Arial" w:cs="Arial"/>
          <w:color w:val="000000"/>
          <w:u w:val="single"/>
        </w:rPr>
        <w:t>minute by minute</w:t>
      </w:r>
      <w:r w:rsidRPr="009733D5">
        <w:rPr>
          <w:rFonts w:ascii="Arial" w:hAnsi="Arial" w:cs="Arial"/>
          <w:color w:val="000000"/>
        </w:rPr>
        <w:t>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 xml:space="preserve">A. again and again    B. time after time    </w:t>
      </w:r>
      <w:r w:rsidRPr="009733D5">
        <w:rPr>
          <w:rFonts w:ascii="Arial" w:hAnsi="Arial" w:cs="Arial"/>
          <w:b/>
          <w:color w:val="000000"/>
        </w:rPr>
        <w:t>C. very rapidly    </w:t>
      </w:r>
      <w:r w:rsidRPr="009733D5">
        <w:rPr>
          <w:rFonts w:ascii="Arial" w:hAnsi="Arial" w:cs="Arial"/>
          <w:color w:val="000000"/>
        </w:rPr>
        <w:t xml:space="preserve">D. </w:t>
      </w:r>
      <w:proofErr w:type="spellStart"/>
      <w:r w:rsidRPr="009733D5">
        <w:rPr>
          <w:rFonts w:ascii="Arial" w:hAnsi="Arial" w:cs="Arial"/>
          <w:color w:val="000000"/>
        </w:rPr>
        <w:t>frm</w:t>
      </w:r>
      <w:proofErr w:type="spellEnd"/>
      <w:r w:rsidRPr="009733D5">
        <w:rPr>
          <w:rFonts w:ascii="Arial" w:hAnsi="Arial" w:cs="Arial"/>
          <w:color w:val="000000"/>
        </w:rPr>
        <w:t xml:space="preserve"> time to time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18:</w:t>
      </w:r>
      <w:r w:rsidRPr="009733D5">
        <w:rPr>
          <w:rFonts w:ascii="Arial" w:hAnsi="Arial" w:cs="Arial"/>
          <w:color w:val="000000"/>
        </w:rPr>
        <w:t> If desired, </w:t>
      </w:r>
      <w:r w:rsidRPr="009733D5">
        <w:rPr>
          <w:rFonts w:ascii="Arial" w:hAnsi="Arial" w:cs="Arial"/>
          <w:color w:val="000000"/>
          <w:u w:val="single"/>
        </w:rPr>
        <w:t>garnish</w:t>
      </w:r>
      <w:r w:rsidRPr="009733D5">
        <w:rPr>
          <w:rFonts w:ascii="Arial" w:hAnsi="Arial" w:cs="Arial"/>
          <w:color w:val="000000"/>
        </w:rPr>
        <w:t> your plate with parsley, bell pepper rings or other vegetables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b/>
          <w:color w:val="000000"/>
        </w:rPr>
        <w:t>A. decorate</w:t>
      </w:r>
      <w:r w:rsidRPr="009733D5">
        <w:rPr>
          <w:rFonts w:ascii="Arial" w:hAnsi="Arial" w:cs="Arial"/>
          <w:color w:val="000000"/>
        </w:rPr>
        <w:t xml:space="preserve">     B. replace     C. associate     D. provide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19:</w:t>
      </w:r>
      <w:r w:rsidRPr="009733D5">
        <w:rPr>
          <w:rFonts w:ascii="Arial" w:hAnsi="Arial" w:cs="Arial"/>
          <w:color w:val="000000"/>
        </w:rPr>
        <w:t> The bomb </w:t>
      </w:r>
      <w:r w:rsidRPr="009733D5">
        <w:rPr>
          <w:rFonts w:ascii="Arial" w:hAnsi="Arial" w:cs="Arial"/>
          <w:color w:val="000000"/>
          <w:u w:val="single"/>
        </w:rPr>
        <w:t>exploded</w:t>
      </w:r>
      <w:r w:rsidRPr="009733D5">
        <w:rPr>
          <w:rFonts w:ascii="Arial" w:hAnsi="Arial" w:cs="Arial"/>
          <w:color w:val="000000"/>
        </w:rPr>
        <w:t xml:space="preserve"> in the garage; </w:t>
      </w:r>
      <w:proofErr w:type="gramStart"/>
      <w:r w:rsidRPr="009733D5">
        <w:rPr>
          <w:rFonts w:ascii="Arial" w:hAnsi="Arial" w:cs="Arial"/>
          <w:color w:val="000000"/>
        </w:rPr>
        <w:t>fortunately</w:t>
      </w:r>
      <w:proofErr w:type="gramEnd"/>
      <w:r w:rsidRPr="009733D5">
        <w:rPr>
          <w:rFonts w:ascii="Arial" w:hAnsi="Arial" w:cs="Arial"/>
          <w:color w:val="000000"/>
        </w:rPr>
        <w:t xml:space="preserve"> no one hurt.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A. taken off    </w:t>
      </w:r>
      <w:r w:rsidRPr="009733D5">
        <w:rPr>
          <w:rFonts w:ascii="Arial" w:hAnsi="Arial" w:cs="Arial"/>
          <w:b/>
          <w:color w:val="000000"/>
        </w:rPr>
        <w:t>B. went off</w:t>
      </w:r>
      <w:r w:rsidRPr="009733D5">
        <w:rPr>
          <w:rFonts w:ascii="Arial" w:hAnsi="Arial" w:cs="Arial"/>
          <w:color w:val="000000"/>
        </w:rPr>
        <w:t xml:space="preserve">    C. put on     D. hold up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 w:rsidRPr="009733D5">
        <w:rPr>
          <w:rFonts w:ascii="Arial" w:hAnsi="Arial" w:cs="Arial"/>
          <w:b/>
          <w:bCs/>
          <w:color w:val="008000"/>
        </w:rPr>
        <w:t>Câu</w:t>
      </w:r>
      <w:proofErr w:type="spellEnd"/>
      <w:r w:rsidRPr="009733D5">
        <w:rPr>
          <w:rFonts w:ascii="Arial" w:hAnsi="Arial" w:cs="Arial"/>
          <w:b/>
          <w:bCs/>
          <w:color w:val="008000"/>
        </w:rPr>
        <w:t xml:space="preserve"> 20:</w:t>
      </w:r>
      <w:r w:rsidRPr="009733D5">
        <w:rPr>
          <w:rFonts w:ascii="Arial" w:hAnsi="Arial" w:cs="Arial"/>
          <w:color w:val="000000"/>
        </w:rPr>
        <w:t> In times of war, the Red Cross is </w:t>
      </w:r>
      <w:r w:rsidRPr="009733D5">
        <w:rPr>
          <w:rFonts w:ascii="Arial" w:hAnsi="Arial" w:cs="Arial"/>
          <w:color w:val="000000"/>
          <w:u w:val="single"/>
        </w:rPr>
        <w:t>dedicated</w:t>
      </w:r>
      <w:r w:rsidRPr="009733D5">
        <w:rPr>
          <w:rFonts w:ascii="Arial" w:hAnsi="Arial" w:cs="Arial"/>
          <w:color w:val="000000"/>
        </w:rPr>
        <w:t> to reducing the sufferings of wounded soldiers, civilians, and prisoners of war.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 xml:space="preserve">A. initiated    B. appalled     </w:t>
      </w:r>
      <w:r w:rsidRPr="009733D5">
        <w:rPr>
          <w:rFonts w:ascii="Arial" w:hAnsi="Arial" w:cs="Arial"/>
          <w:b/>
          <w:color w:val="000000"/>
        </w:rPr>
        <w:t xml:space="preserve">C. devoted     </w:t>
      </w:r>
      <w:r w:rsidRPr="009733D5">
        <w:rPr>
          <w:rFonts w:ascii="Arial" w:hAnsi="Arial" w:cs="Arial"/>
          <w:color w:val="000000"/>
        </w:rPr>
        <w:t>D. mounted</w:t>
      </w:r>
    </w:p>
    <w:p w:rsidR="00534A97" w:rsidRPr="009733D5" w:rsidRDefault="00534A97" w:rsidP="00534A97">
      <w:pPr>
        <w:rPr>
          <w:b/>
          <w:bCs/>
          <w:sz w:val="36"/>
          <w:szCs w:val="36"/>
        </w:rPr>
      </w:pPr>
      <w:r w:rsidRPr="009733D5">
        <w:rPr>
          <w:b/>
          <w:color w:val="000000"/>
          <w:sz w:val="36"/>
          <w:szCs w:val="36"/>
          <w:lang w:val="vi-VN"/>
        </w:rPr>
        <w:t xml:space="preserve">Unit 3:  </w:t>
      </w:r>
      <w:proofErr w:type="spellStart"/>
      <w:r w:rsidRPr="009733D5">
        <w:rPr>
          <w:b/>
          <w:sz w:val="36"/>
          <w:szCs w:val="36"/>
        </w:rPr>
        <w:t>Tìm</w:t>
      </w:r>
      <w:proofErr w:type="spellEnd"/>
      <w:r w:rsidRPr="009733D5">
        <w:rPr>
          <w:b/>
          <w:sz w:val="36"/>
          <w:szCs w:val="36"/>
        </w:rPr>
        <w:t xml:space="preserve"> </w:t>
      </w:r>
      <w:proofErr w:type="spellStart"/>
      <w:r w:rsidRPr="009733D5">
        <w:rPr>
          <w:b/>
          <w:sz w:val="36"/>
          <w:szCs w:val="36"/>
        </w:rPr>
        <w:t>câu</w:t>
      </w:r>
      <w:proofErr w:type="spellEnd"/>
      <w:r w:rsidRPr="009733D5">
        <w:rPr>
          <w:b/>
          <w:sz w:val="36"/>
          <w:szCs w:val="36"/>
        </w:rPr>
        <w:t xml:space="preserve"> </w:t>
      </w:r>
      <w:proofErr w:type="spellStart"/>
      <w:r w:rsidRPr="009733D5">
        <w:rPr>
          <w:b/>
          <w:sz w:val="36"/>
          <w:szCs w:val="36"/>
        </w:rPr>
        <w:t>cận</w:t>
      </w:r>
      <w:proofErr w:type="spellEnd"/>
      <w:r w:rsidRPr="009733D5">
        <w:rPr>
          <w:b/>
          <w:sz w:val="36"/>
          <w:szCs w:val="36"/>
        </w:rPr>
        <w:t xml:space="preserve"> </w:t>
      </w:r>
      <w:proofErr w:type="spellStart"/>
      <w:r w:rsidRPr="009733D5">
        <w:rPr>
          <w:b/>
          <w:sz w:val="36"/>
          <w:szCs w:val="36"/>
        </w:rPr>
        <w:t>nghĩa</w:t>
      </w:r>
      <w:proofErr w:type="spellEnd"/>
      <w:r w:rsidRPr="009733D5">
        <w:rPr>
          <w:b/>
          <w:sz w:val="36"/>
          <w:szCs w:val="36"/>
        </w:rPr>
        <w:t xml:space="preserve"> </w:t>
      </w:r>
      <w:proofErr w:type="spellStart"/>
      <w:r w:rsidRPr="009733D5">
        <w:rPr>
          <w:b/>
          <w:sz w:val="36"/>
          <w:szCs w:val="36"/>
        </w:rPr>
        <w:t>Tiếng</w:t>
      </w:r>
      <w:proofErr w:type="spellEnd"/>
      <w:r w:rsidRPr="009733D5">
        <w:rPr>
          <w:b/>
          <w:sz w:val="36"/>
          <w:szCs w:val="36"/>
        </w:rPr>
        <w:t xml:space="preserve"> Anh </w:t>
      </w:r>
    </w:p>
    <w:p w:rsidR="00534A97" w:rsidRPr="009733D5" w:rsidRDefault="00534A97" w:rsidP="00534A97">
      <w:pPr>
        <w:rPr>
          <w:sz w:val="24"/>
          <w:szCs w:val="24"/>
          <w:shd w:val="clear" w:color="auto" w:fill="FFFFFF"/>
        </w:rPr>
      </w:pPr>
      <w:r w:rsidRPr="009733D5">
        <w:rPr>
          <w:b/>
          <w:bCs/>
          <w:color w:val="008000"/>
          <w:sz w:val="24"/>
          <w:szCs w:val="24"/>
          <w:shd w:val="clear" w:color="auto" w:fill="FFFFFF"/>
        </w:rPr>
        <w:t>Question 1</w:t>
      </w:r>
      <w:proofErr w:type="gramStart"/>
      <w:r w:rsidRPr="009733D5">
        <w:rPr>
          <w:b/>
          <w:bCs/>
          <w:color w:val="008000"/>
          <w:sz w:val="24"/>
          <w:szCs w:val="24"/>
          <w:shd w:val="clear" w:color="auto" w:fill="FFFFFF"/>
        </w:rPr>
        <w:t>:</w:t>
      </w:r>
      <w:r w:rsidRPr="009733D5">
        <w:rPr>
          <w:sz w:val="24"/>
          <w:szCs w:val="24"/>
          <w:shd w:val="clear" w:color="auto" w:fill="FFFFFF"/>
        </w:rPr>
        <w:t> :</w:t>
      </w:r>
      <w:proofErr w:type="gramEnd"/>
      <w:r w:rsidRPr="009733D5">
        <w:rPr>
          <w:sz w:val="24"/>
          <w:szCs w:val="24"/>
          <w:shd w:val="clear" w:color="auto" w:fill="FFFFFF"/>
        </w:rPr>
        <w:t xml:space="preserve"> "I have never been to Russia. I think I shall go there next year.” said Bill.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lastRenderedPageBreak/>
        <w:t>A. Bill said that he had never been to Russia and he thought he would go there the next year.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</w:rPr>
      </w:pPr>
      <w:r w:rsidRPr="009733D5">
        <w:rPr>
          <w:rFonts w:ascii="Arial" w:hAnsi="Arial" w:cs="Arial"/>
          <w:b/>
          <w:color w:val="000000"/>
        </w:rPr>
        <w:t>B. Bill said that he would have never been to Russia and he thinks he would go there the next year.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C. Bill said that he had never been to Russia and he thinks he will go there the next year.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D. Bill said that he has never been to Russia and he thinks he would go there the next year.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b/>
          <w:bCs/>
          <w:color w:val="008000"/>
        </w:rPr>
        <w:t>Question 2</w:t>
      </w:r>
      <w:proofErr w:type="gramStart"/>
      <w:r w:rsidRPr="009733D5">
        <w:rPr>
          <w:rFonts w:ascii="Arial" w:hAnsi="Arial" w:cs="Arial"/>
          <w:b/>
          <w:bCs/>
          <w:color w:val="008000"/>
        </w:rPr>
        <w:t>:</w:t>
      </w:r>
      <w:r w:rsidRPr="009733D5">
        <w:rPr>
          <w:rFonts w:ascii="Arial" w:hAnsi="Arial" w:cs="Arial"/>
          <w:color w:val="000000"/>
        </w:rPr>
        <w:t> :</w:t>
      </w:r>
      <w:proofErr w:type="gramEnd"/>
      <w:r w:rsidRPr="009733D5">
        <w:rPr>
          <w:rFonts w:ascii="Arial" w:hAnsi="Arial" w:cs="Arial"/>
          <w:color w:val="000000"/>
        </w:rPr>
        <w:t xml:space="preserve"> People believed that Jane retired because of her poor health.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A. Jane is believed to have retired because of her poor health.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</w:rPr>
      </w:pPr>
      <w:r w:rsidRPr="009733D5">
        <w:rPr>
          <w:rFonts w:ascii="Arial" w:hAnsi="Arial" w:cs="Arial"/>
          <w:b/>
          <w:color w:val="000000"/>
        </w:rPr>
        <w:t>B. Jane was believed to have retired because of her poor health.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C. It is believed that Jane retired because of her poor health.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D. Jane retired because of her poor health was believed.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b/>
          <w:bCs/>
          <w:color w:val="008000"/>
        </w:rPr>
        <w:t>Question 3:</w:t>
      </w:r>
      <w:r w:rsidRPr="009733D5">
        <w:rPr>
          <w:rFonts w:ascii="Arial" w:hAnsi="Arial" w:cs="Arial"/>
          <w:color w:val="000000"/>
        </w:rPr>
        <w:t xml:space="preserve"> The government knows the extent of the problem. The government needs to </w:t>
      </w:r>
      <w:proofErr w:type="gramStart"/>
      <w:r w:rsidRPr="009733D5">
        <w:rPr>
          <w:rFonts w:ascii="Arial" w:hAnsi="Arial" w:cs="Arial"/>
          <w:color w:val="000000"/>
        </w:rPr>
        <w:t>take action</w:t>
      </w:r>
      <w:proofErr w:type="gramEnd"/>
      <w:r w:rsidRPr="009733D5">
        <w:rPr>
          <w:rFonts w:ascii="Arial" w:hAnsi="Arial" w:cs="Arial"/>
          <w:color w:val="000000"/>
        </w:rPr>
        <w:t xml:space="preserve"> soon.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 xml:space="preserve">A. The government knows the extent of the problem whereas it needs to </w:t>
      </w:r>
      <w:proofErr w:type="gramStart"/>
      <w:r w:rsidRPr="009733D5">
        <w:rPr>
          <w:rFonts w:ascii="Arial" w:hAnsi="Arial" w:cs="Arial"/>
          <w:color w:val="000000"/>
        </w:rPr>
        <w:t>take action</w:t>
      </w:r>
      <w:proofErr w:type="gramEnd"/>
      <w:r w:rsidRPr="009733D5">
        <w:rPr>
          <w:rFonts w:ascii="Arial" w:hAnsi="Arial" w:cs="Arial"/>
          <w:color w:val="000000"/>
        </w:rPr>
        <w:t xml:space="preserve"> soon.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 xml:space="preserve">B. The government knows the extent of the problem so that it needs to </w:t>
      </w:r>
      <w:proofErr w:type="gramStart"/>
      <w:r w:rsidRPr="009733D5">
        <w:rPr>
          <w:rFonts w:ascii="Arial" w:hAnsi="Arial" w:cs="Arial"/>
          <w:color w:val="000000"/>
        </w:rPr>
        <w:t>take action</w:t>
      </w:r>
      <w:proofErr w:type="gramEnd"/>
      <w:r w:rsidRPr="009733D5">
        <w:rPr>
          <w:rFonts w:ascii="Arial" w:hAnsi="Arial" w:cs="Arial"/>
          <w:color w:val="000000"/>
        </w:rPr>
        <w:t xml:space="preserve"> soon.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</w:rPr>
      </w:pPr>
      <w:r w:rsidRPr="009733D5">
        <w:rPr>
          <w:rFonts w:ascii="Arial" w:hAnsi="Arial" w:cs="Arial"/>
          <w:b/>
          <w:color w:val="000000"/>
        </w:rPr>
        <w:t xml:space="preserve">C. Knowing the extent of the problem, the government needs to </w:t>
      </w:r>
      <w:proofErr w:type="gramStart"/>
      <w:r w:rsidRPr="009733D5">
        <w:rPr>
          <w:rFonts w:ascii="Arial" w:hAnsi="Arial" w:cs="Arial"/>
          <w:b/>
          <w:color w:val="000000"/>
        </w:rPr>
        <w:t>take action</w:t>
      </w:r>
      <w:proofErr w:type="gramEnd"/>
      <w:r w:rsidRPr="009733D5">
        <w:rPr>
          <w:rFonts w:ascii="Arial" w:hAnsi="Arial" w:cs="Arial"/>
          <w:b/>
          <w:color w:val="000000"/>
        </w:rPr>
        <w:t xml:space="preserve"> soon.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 xml:space="preserve">D. The government knows the extent of the problem, or else it needs to </w:t>
      </w:r>
      <w:proofErr w:type="gramStart"/>
      <w:r w:rsidRPr="009733D5">
        <w:rPr>
          <w:rFonts w:ascii="Arial" w:hAnsi="Arial" w:cs="Arial"/>
          <w:color w:val="000000"/>
        </w:rPr>
        <w:t>take action</w:t>
      </w:r>
      <w:proofErr w:type="gramEnd"/>
      <w:r w:rsidRPr="009733D5">
        <w:rPr>
          <w:rFonts w:ascii="Arial" w:hAnsi="Arial" w:cs="Arial"/>
          <w:color w:val="000000"/>
        </w:rPr>
        <w:t xml:space="preserve"> soon.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b/>
          <w:bCs/>
          <w:color w:val="008000"/>
        </w:rPr>
        <w:t>Question 4:</w:t>
      </w:r>
      <w:r w:rsidRPr="009733D5">
        <w:rPr>
          <w:rFonts w:ascii="Arial" w:hAnsi="Arial" w:cs="Arial"/>
          <w:color w:val="000000"/>
        </w:rPr>
        <w:t> The substance is very toxic. Protective clothing must be worn at all times.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A. Since the substance is very toxic, so protective clothing must be worn at all times.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</w:rPr>
      </w:pPr>
      <w:r w:rsidRPr="009733D5">
        <w:rPr>
          <w:rFonts w:ascii="Arial" w:hAnsi="Arial" w:cs="Arial"/>
          <w:b/>
          <w:color w:val="000000"/>
        </w:rPr>
        <w:t>B. So toxic is the substance that protective clothing must be worn at all times.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C. The substance is such toxic that protective clothing must be worn at all times.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D. The substance is too toxic to wear protective clothing at all times.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b/>
          <w:bCs/>
          <w:color w:val="008000"/>
        </w:rPr>
        <w:lastRenderedPageBreak/>
        <w:t>Question 5:</w:t>
      </w:r>
      <w:r w:rsidRPr="009733D5">
        <w:rPr>
          <w:rFonts w:ascii="Arial" w:hAnsi="Arial" w:cs="Arial"/>
          <w:color w:val="000000"/>
        </w:rPr>
        <w:t> John is studying hard. He doesn’t want to fail the exam.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</w:rPr>
      </w:pPr>
      <w:r w:rsidRPr="009733D5">
        <w:rPr>
          <w:rFonts w:ascii="Arial" w:hAnsi="Arial" w:cs="Arial"/>
          <w:b/>
          <w:color w:val="000000"/>
        </w:rPr>
        <w:t>A. John is studying hard in Oder not to fail the next exam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 xml:space="preserve">B. John is studying hard in Oder that he not </w:t>
      </w:r>
      <w:proofErr w:type="gramStart"/>
      <w:r w:rsidRPr="009733D5">
        <w:rPr>
          <w:rFonts w:ascii="Arial" w:hAnsi="Arial" w:cs="Arial"/>
          <w:color w:val="000000"/>
        </w:rPr>
        <w:t>fail</w:t>
      </w:r>
      <w:proofErr w:type="gramEnd"/>
      <w:r w:rsidRPr="009733D5">
        <w:rPr>
          <w:rFonts w:ascii="Arial" w:hAnsi="Arial" w:cs="Arial"/>
          <w:color w:val="000000"/>
        </w:rPr>
        <w:t xml:space="preserve"> the next exam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C. John is studying hard so as to fail the next exam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D. John is studying hard in Oder to not to fail the next exam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b/>
          <w:bCs/>
          <w:color w:val="008000"/>
        </w:rPr>
        <w:t>Question 6:</w:t>
      </w:r>
      <w:r w:rsidRPr="009733D5">
        <w:rPr>
          <w:rFonts w:ascii="Arial" w:hAnsi="Arial" w:cs="Arial"/>
          <w:color w:val="000000"/>
        </w:rPr>
        <w:t> She gave in her notice. She planned to start her new job in January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A. She gave in her notice, plan to start her new job in January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</w:rPr>
      </w:pPr>
      <w:r w:rsidRPr="009733D5">
        <w:rPr>
          <w:rFonts w:ascii="Arial" w:hAnsi="Arial" w:cs="Arial"/>
          <w:b/>
          <w:color w:val="000000"/>
        </w:rPr>
        <w:t>B. She gave in her notice with a view to starting her new job in January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C. Her notice was given in with an aim to start her new job in January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D. Her notice was given in order for her to start her new job in January.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b/>
          <w:bCs/>
          <w:color w:val="008000"/>
        </w:rPr>
        <w:t>Question 7:</w:t>
      </w:r>
      <w:r w:rsidRPr="009733D5">
        <w:rPr>
          <w:rFonts w:ascii="Arial" w:hAnsi="Arial" w:cs="Arial"/>
          <w:color w:val="000000"/>
        </w:rPr>
        <w:t> When the unemployment rate is high, the crime rate is usually also high.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A. The unemployment rate and the crime rate are both higher.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</w:rPr>
      </w:pPr>
      <w:r w:rsidRPr="009733D5">
        <w:rPr>
          <w:rFonts w:ascii="Arial" w:hAnsi="Arial" w:cs="Arial"/>
          <w:b/>
          <w:color w:val="000000"/>
        </w:rPr>
        <w:t>B. The higher the unemployment rate is, the higher the crime rate is.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C. The unemployment rate is as high as the crime rate.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D. The high rate of unemployment depends on the high rate of crime.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b/>
          <w:bCs/>
          <w:color w:val="008000"/>
        </w:rPr>
        <w:t>Question 8:</w:t>
      </w:r>
      <w:r w:rsidRPr="009733D5">
        <w:rPr>
          <w:rFonts w:ascii="Arial" w:hAnsi="Arial" w:cs="Arial"/>
          <w:color w:val="000000"/>
        </w:rPr>
        <w:t> I wish you hadn't said that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A. I wish you not to say that.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B. If only you didn't say tot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C. I hope you will not say that.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</w:rPr>
      </w:pPr>
      <w:r w:rsidRPr="009733D5">
        <w:rPr>
          <w:rFonts w:ascii="Arial" w:hAnsi="Arial" w:cs="Arial"/>
          <w:b/>
          <w:color w:val="000000"/>
        </w:rPr>
        <w:t>D. It would be nice if you hadn’t said that.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b/>
          <w:bCs/>
          <w:color w:val="008000"/>
        </w:rPr>
        <w:t>Question 9:</w:t>
      </w:r>
      <w:r w:rsidRPr="009733D5">
        <w:rPr>
          <w:rFonts w:ascii="Arial" w:hAnsi="Arial" w:cs="Arial"/>
          <w:color w:val="000000"/>
        </w:rPr>
        <w:t> “You're always making terrible mistakes”, said the teacher.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A. The teacher asked his students why they always made terrible mistakes.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lastRenderedPageBreak/>
        <w:t>B. The teacher realized that his students always made terrible mistakes.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</w:rPr>
      </w:pPr>
      <w:r w:rsidRPr="009733D5">
        <w:rPr>
          <w:rFonts w:ascii="Arial" w:hAnsi="Arial" w:cs="Arial"/>
          <w:b/>
          <w:color w:val="000000"/>
        </w:rPr>
        <w:t>C. The teacher complained about his students making terrible mistakes.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D. The teacher made his students not always make terrible mistakes.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b/>
          <w:bCs/>
          <w:color w:val="008000"/>
        </w:rPr>
        <w:t>Question 10:</w:t>
      </w:r>
      <w:r w:rsidRPr="009733D5">
        <w:rPr>
          <w:rFonts w:ascii="Arial" w:hAnsi="Arial" w:cs="Arial"/>
          <w:color w:val="000000"/>
        </w:rPr>
        <w:t> There is no point in your phoning Jane – she’s away.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</w:rPr>
      </w:pPr>
      <w:r w:rsidRPr="009733D5">
        <w:rPr>
          <w:rFonts w:ascii="Arial" w:hAnsi="Arial" w:cs="Arial"/>
          <w:b/>
          <w:color w:val="000000"/>
        </w:rPr>
        <w:t>A. It would be a waste of time phoning Jane – she’s away.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B. You waste your time if you insist on phoning Jane – she’s away.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C. Don’t spend your valuable time phoning Jane – she’s out.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9733D5">
        <w:rPr>
          <w:rFonts w:ascii="Arial" w:hAnsi="Arial" w:cs="Arial"/>
          <w:color w:val="000000"/>
        </w:rPr>
        <w:t>D. Jane is very difficult to phone – she’s always away.</w:t>
      </w:r>
    </w:p>
    <w:p w:rsidR="00534A97" w:rsidRDefault="009733D5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  <w:sz w:val="32"/>
          <w:lang w:val="vi-VN"/>
        </w:rPr>
      </w:pPr>
      <w:r w:rsidRPr="009733D5">
        <w:rPr>
          <w:rFonts w:ascii="Arial" w:hAnsi="Arial" w:cs="Arial"/>
          <w:b/>
          <w:color w:val="000000"/>
          <w:sz w:val="32"/>
          <w:lang w:val="vi-VN"/>
        </w:rPr>
        <w:t>Unit 4: Tìm lỗi sai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8000"/>
        </w:rPr>
        <w:t>Câu</w:t>
      </w:r>
      <w:proofErr w:type="spellEnd"/>
      <w:r>
        <w:rPr>
          <w:rFonts w:ascii="Arial" w:hAnsi="Arial" w:cs="Arial"/>
          <w:b/>
          <w:bCs/>
          <w:color w:val="008000"/>
        </w:rPr>
        <w:t xml:space="preserve"> 1.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u w:val="single"/>
        </w:rPr>
        <w:t>Developing</w:t>
      </w:r>
      <w:r>
        <w:rPr>
          <w:rFonts w:ascii="Arial" w:hAnsi="Arial" w:cs="Arial"/>
          <w:color w:val="000000"/>
        </w:rPr>
        <w:t> new </w:t>
      </w:r>
      <w:r>
        <w:rPr>
          <w:rFonts w:ascii="Arial" w:hAnsi="Arial" w:cs="Arial"/>
          <w:color w:val="000000"/>
          <w:u w:val="single"/>
        </w:rPr>
        <w:t>technologies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u w:val="single"/>
        </w:rPr>
        <w:t>are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u w:val="single"/>
        </w:rPr>
        <w:t>time-consuming</w:t>
      </w:r>
      <w:r>
        <w:rPr>
          <w:rFonts w:ascii="Arial" w:hAnsi="Arial" w:cs="Arial"/>
          <w:color w:val="000000"/>
        </w:rPr>
        <w:t> and expensive.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A. developing      B. technologies      </w:t>
      </w:r>
      <w:r w:rsidRPr="009733D5">
        <w:rPr>
          <w:rFonts w:ascii="Arial" w:hAnsi="Arial" w:cs="Arial"/>
          <w:b/>
          <w:color w:val="000000"/>
        </w:rPr>
        <w:t>C. are</w:t>
      </w:r>
      <w:r>
        <w:rPr>
          <w:rFonts w:ascii="Arial" w:hAnsi="Arial" w:cs="Arial"/>
          <w:color w:val="000000"/>
        </w:rPr>
        <w:t xml:space="preserve">      D. time-consuming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lang w:val="vi-VN"/>
        </w:rPr>
      </w:pPr>
      <w:r>
        <w:rPr>
          <w:rFonts w:ascii="Arial" w:hAnsi="Arial" w:cs="Arial"/>
          <w:color w:val="000000"/>
          <w:lang w:val="vi-VN"/>
        </w:rPr>
        <w:t>=&gt; is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8000"/>
        </w:rPr>
        <w:t>Câu</w:t>
      </w:r>
      <w:proofErr w:type="spellEnd"/>
      <w:r>
        <w:rPr>
          <w:rFonts w:ascii="Arial" w:hAnsi="Arial" w:cs="Arial"/>
          <w:b/>
          <w:bCs/>
          <w:color w:val="008000"/>
        </w:rPr>
        <w:t xml:space="preserve"> 2.</w:t>
      </w:r>
      <w:r>
        <w:rPr>
          <w:rFonts w:ascii="Arial" w:hAnsi="Arial" w:cs="Arial"/>
          <w:color w:val="000000"/>
        </w:rPr>
        <w:t> The assumption </w:t>
      </w:r>
      <w:r>
        <w:rPr>
          <w:rFonts w:ascii="Arial" w:hAnsi="Arial" w:cs="Arial"/>
          <w:color w:val="000000"/>
          <w:u w:val="single"/>
        </w:rPr>
        <w:t>that</w:t>
      </w:r>
      <w:r>
        <w:rPr>
          <w:rFonts w:ascii="Arial" w:hAnsi="Arial" w:cs="Arial"/>
          <w:color w:val="000000"/>
        </w:rPr>
        <w:t> smoking has bad </w:t>
      </w:r>
      <w:r>
        <w:rPr>
          <w:rFonts w:ascii="Arial" w:hAnsi="Arial" w:cs="Arial"/>
          <w:color w:val="000000"/>
          <w:u w:val="single"/>
        </w:rPr>
        <w:t>effects</w:t>
      </w:r>
      <w:r>
        <w:rPr>
          <w:rFonts w:ascii="Arial" w:hAnsi="Arial" w:cs="Arial"/>
          <w:color w:val="000000"/>
        </w:rPr>
        <w:t> on our health </w:t>
      </w:r>
      <w:r>
        <w:rPr>
          <w:rFonts w:ascii="Arial" w:hAnsi="Arial" w:cs="Arial"/>
          <w:color w:val="000000"/>
          <w:u w:val="single"/>
        </w:rPr>
        <w:t>have been proved</w:t>
      </w:r>
      <w:r>
        <w:rPr>
          <w:rFonts w:ascii="Arial" w:hAnsi="Arial" w:cs="Arial"/>
          <w:color w:val="000000"/>
        </w:rPr>
        <w:t>.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A. that      B. effects      </w:t>
      </w:r>
      <w:r w:rsidRPr="009733D5">
        <w:rPr>
          <w:rFonts w:ascii="Arial" w:hAnsi="Arial" w:cs="Arial"/>
          <w:color w:val="000000"/>
        </w:rPr>
        <w:t>C. on</w:t>
      </w:r>
      <w:r w:rsidRPr="009733D5">
        <w:rPr>
          <w:rFonts w:ascii="Arial" w:hAnsi="Arial" w:cs="Arial"/>
          <w:b/>
          <w:color w:val="000000"/>
        </w:rPr>
        <w:t xml:space="preserve">      D. have been proved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lang w:val="vi-VN"/>
        </w:rPr>
        <w:t xml:space="preserve">=&gt; </w:t>
      </w:r>
      <w:r>
        <w:rPr>
          <w:rFonts w:ascii="Arial" w:hAnsi="Arial" w:cs="Arial"/>
          <w:color w:val="000000"/>
          <w:shd w:val="clear" w:color="auto" w:fill="FFFFFF"/>
        </w:rPr>
        <w:t>has been proved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8000"/>
        </w:rPr>
        <w:t>Câu</w:t>
      </w:r>
      <w:proofErr w:type="spellEnd"/>
      <w:r>
        <w:rPr>
          <w:rFonts w:ascii="Arial" w:hAnsi="Arial" w:cs="Arial"/>
          <w:b/>
          <w:bCs/>
          <w:color w:val="008000"/>
        </w:rPr>
        <w:t xml:space="preserve"> </w:t>
      </w:r>
      <w:proofErr w:type="gramStart"/>
      <w:r>
        <w:rPr>
          <w:rFonts w:ascii="Arial" w:hAnsi="Arial" w:cs="Arial"/>
          <w:b/>
          <w:bCs/>
          <w:color w:val="008000"/>
        </w:rPr>
        <w:t>3:</w:t>
      </w:r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A novel is a story </w:t>
      </w:r>
      <w:r>
        <w:rPr>
          <w:rFonts w:ascii="Arial" w:hAnsi="Arial" w:cs="Arial"/>
          <w:color w:val="000000"/>
          <w:u w:val="single"/>
        </w:rPr>
        <w:t>long enough</w:t>
      </w:r>
      <w:r>
        <w:rPr>
          <w:rFonts w:ascii="Arial" w:hAnsi="Arial" w:cs="Arial"/>
          <w:color w:val="000000"/>
        </w:rPr>
        <w:t> to fill a </w:t>
      </w:r>
      <w:r>
        <w:rPr>
          <w:rFonts w:ascii="Arial" w:hAnsi="Arial" w:cs="Arial"/>
          <w:color w:val="000000"/>
          <w:u w:val="single"/>
        </w:rPr>
        <w:t>complete</w:t>
      </w:r>
      <w:r>
        <w:rPr>
          <w:rFonts w:ascii="Arial" w:hAnsi="Arial" w:cs="Arial"/>
          <w:color w:val="000000"/>
        </w:rPr>
        <w:t> book, in </w:t>
      </w:r>
      <w:r>
        <w:rPr>
          <w:rFonts w:ascii="Arial" w:hAnsi="Arial" w:cs="Arial"/>
          <w:color w:val="000000"/>
          <w:u w:val="single"/>
        </w:rPr>
        <w:t>that</w:t>
      </w:r>
      <w:r>
        <w:rPr>
          <w:rFonts w:ascii="Arial" w:hAnsi="Arial" w:cs="Arial"/>
          <w:color w:val="000000"/>
        </w:rPr>
        <w:t> the characters and events are usually </w:t>
      </w:r>
      <w:r>
        <w:rPr>
          <w:rFonts w:ascii="Arial" w:hAnsi="Arial" w:cs="Arial"/>
          <w:color w:val="000000"/>
          <w:u w:val="single"/>
        </w:rPr>
        <w:t>imaginary</w:t>
      </w:r>
      <w:r>
        <w:rPr>
          <w:rFonts w:ascii="Arial" w:hAnsi="Arial" w:cs="Arial"/>
          <w:color w:val="000000"/>
        </w:rPr>
        <w:t>.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A. long enough      B. complete     </w:t>
      </w:r>
      <w:r w:rsidRPr="009733D5">
        <w:rPr>
          <w:rFonts w:ascii="Arial" w:hAnsi="Arial" w:cs="Arial"/>
          <w:b/>
          <w:color w:val="000000"/>
        </w:rPr>
        <w:t>C. that</w:t>
      </w:r>
      <w:r>
        <w:rPr>
          <w:rFonts w:ascii="Arial" w:hAnsi="Arial" w:cs="Arial"/>
          <w:color w:val="000000"/>
        </w:rPr>
        <w:t>     D. imaginary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lang w:val="vi-VN"/>
        </w:rPr>
      </w:pPr>
      <w:r>
        <w:rPr>
          <w:rFonts w:ascii="Arial" w:hAnsi="Arial" w:cs="Arial"/>
          <w:color w:val="000000"/>
          <w:lang w:val="vi-VN"/>
        </w:rPr>
        <w:t>=&gt; Which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8000"/>
        </w:rPr>
        <w:t>Câu</w:t>
      </w:r>
      <w:proofErr w:type="spellEnd"/>
      <w:r>
        <w:rPr>
          <w:rFonts w:ascii="Arial" w:hAnsi="Arial" w:cs="Arial"/>
          <w:b/>
          <w:bCs/>
          <w:color w:val="008000"/>
        </w:rPr>
        <w:t xml:space="preserve"> 4.</w:t>
      </w:r>
      <w:r>
        <w:rPr>
          <w:rFonts w:ascii="Arial" w:hAnsi="Arial" w:cs="Arial"/>
          <w:color w:val="000000"/>
        </w:rPr>
        <w:t> The </w:t>
      </w:r>
      <w:r>
        <w:rPr>
          <w:rFonts w:ascii="Arial" w:hAnsi="Arial" w:cs="Arial"/>
          <w:color w:val="000000"/>
          <w:u w:val="single"/>
        </w:rPr>
        <w:t>leader</w:t>
      </w:r>
      <w:r>
        <w:rPr>
          <w:rFonts w:ascii="Arial" w:hAnsi="Arial" w:cs="Arial"/>
          <w:color w:val="000000"/>
        </w:rPr>
        <w:t> demanded from </w:t>
      </w:r>
      <w:r>
        <w:rPr>
          <w:rFonts w:ascii="Arial" w:hAnsi="Arial" w:cs="Arial"/>
          <w:color w:val="000000"/>
          <w:u w:val="single"/>
        </w:rPr>
        <w:t>his members</w:t>
      </w:r>
      <w:r>
        <w:rPr>
          <w:rFonts w:ascii="Arial" w:hAnsi="Arial" w:cs="Arial"/>
          <w:color w:val="000000"/>
        </w:rPr>
        <w:t> a serious </w:t>
      </w:r>
      <w:r>
        <w:rPr>
          <w:rFonts w:ascii="Arial" w:hAnsi="Arial" w:cs="Arial"/>
          <w:color w:val="000000"/>
          <w:u w:val="single"/>
        </w:rPr>
        <w:t>attitude</w:t>
      </w:r>
      <w:r>
        <w:rPr>
          <w:rFonts w:ascii="Arial" w:hAnsi="Arial" w:cs="Arial"/>
          <w:color w:val="000000"/>
        </w:rPr>
        <w:t> towards work, good team spirit, and </w:t>
      </w:r>
      <w:r>
        <w:rPr>
          <w:rFonts w:ascii="Arial" w:hAnsi="Arial" w:cs="Arial"/>
          <w:color w:val="000000"/>
          <w:u w:val="single"/>
        </w:rPr>
        <w:t>that they work hard</w:t>
      </w:r>
      <w:r>
        <w:rPr>
          <w:rFonts w:ascii="Arial" w:hAnsi="Arial" w:cs="Arial"/>
          <w:color w:val="000000"/>
        </w:rPr>
        <w:t>.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A. leader      B. his members  </w:t>
      </w:r>
    </w:p>
    <w:p w:rsidR="009733D5" w:rsidRP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lastRenderedPageBreak/>
        <w:t>C. attitude     </w:t>
      </w:r>
      <w:r w:rsidRPr="009733D5">
        <w:rPr>
          <w:rFonts w:ascii="Arial" w:hAnsi="Arial" w:cs="Arial"/>
          <w:b/>
          <w:color w:val="000000"/>
        </w:rPr>
        <w:t>D. that they work hard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lang w:val="vi-VN"/>
        </w:rPr>
        <w:t>=&gt;</w:t>
      </w:r>
      <w:r w:rsidRPr="009733D5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working hard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8000"/>
        </w:rPr>
        <w:t>Câu</w:t>
      </w:r>
      <w:proofErr w:type="spellEnd"/>
      <w:r>
        <w:rPr>
          <w:rFonts w:ascii="Arial" w:hAnsi="Arial" w:cs="Arial"/>
          <w:b/>
          <w:bCs/>
          <w:color w:val="008000"/>
        </w:rPr>
        <w:t xml:space="preserve"> </w:t>
      </w:r>
      <w:proofErr w:type="gramStart"/>
      <w:r>
        <w:rPr>
          <w:rFonts w:ascii="Arial" w:hAnsi="Arial" w:cs="Arial"/>
          <w:b/>
          <w:bCs/>
          <w:color w:val="008000"/>
        </w:rPr>
        <w:t>5.</w:t>
      </w:r>
      <w:r>
        <w:rPr>
          <w:rFonts w:ascii="Arial" w:hAnsi="Arial" w:cs="Arial"/>
          <w:color w:val="000000"/>
        </w:rPr>
        <w:t>The</w:t>
      </w:r>
      <w:proofErr w:type="gramEnd"/>
      <w:r>
        <w:rPr>
          <w:rFonts w:ascii="Arial" w:hAnsi="Arial" w:cs="Arial"/>
          <w:color w:val="000000"/>
        </w:rPr>
        <w:t xml:space="preserve"> earth is </w:t>
      </w:r>
      <w:r>
        <w:rPr>
          <w:rFonts w:ascii="Arial" w:hAnsi="Arial" w:cs="Arial"/>
          <w:color w:val="000000"/>
          <w:u w:val="single"/>
        </w:rPr>
        <w:t>the</w:t>
      </w:r>
      <w:r>
        <w:rPr>
          <w:rFonts w:ascii="Arial" w:hAnsi="Arial" w:cs="Arial"/>
          <w:color w:val="000000"/>
        </w:rPr>
        <w:t> only planet with a large </w:t>
      </w:r>
      <w:r>
        <w:rPr>
          <w:rFonts w:ascii="Arial" w:hAnsi="Arial" w:cs="Arial"/>
          <w:color w:val="000000"/>
          <w:u w:val="single"/>
        </w:rPr>
        <w:t>number</w:t>
      </w:r>
      <w:r>
        <w:rPr>
          <w:rFonts w:ascii="Arial" w:hAnsi="Arial" w:cs="Arial"/>
          <w:color w:val="000000"/>
        </w:rPr>
        <w:t> of </w:t>
      </w:r>
      <w:r>
        <w:rPr>
          <w:rFonts w:ascii="Arial" w:hAnsi="Arial" w:cs="Arial"/>
          <w:color w:val="000000"/>
          <w:u w:val="single"/>
        </w:rPr>
        <w:t>oxygen</w:t>
      </w:r>
      <w:r>
        <w:rPr>
          <w:rFonts w:ascii="Arial" w:hAnsi="Arial" w:cs="Arial"/>
          <w:color w:val="000000"/>
        </w:rPr>
        <w:t> in </w:t>
      </w:r>
      <w:r>
        <w:rPr>
          <w:rFonts w:ascii="Arial" w:hAnsi="Arial" w:cs="Arial"/>
          <w:color w:val="000000"/>
          <w:u w:val="single"/>
        </w:rPr>
        <w:t>its</w:t>
      </w:r>
      <w:r>
        <w:rPr>
          <w:rFonts w:ascii="Arial" w:hAnsi="Arial" w:cs="Arial"/>
          <w:color w:val="000000"/>
        </w:rPr>
        <w:t> atmosphere.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A. the     </w:t>
      </w:r>
      <w:r w:rsidRPr="009733D5">
        <w:rPr>
          <w:rFonts w:ascii="Arial" w:hAnsi="Arial" w:cs="Arial"/>
          <w:b/>
          <w:color w:val="000000"/>
        </w:rPr>
        <w:t>B. number</w:t>
      </w:r>
      <w:r>
        <w:rPr>
          <w:rFonts w:ascii="Arial" w:hAnsi="Arial" w:cs="Arial"/>
          <w:color w:val="000000"/>
        </w:rPr>
        <w:t>     C. oxygen     D. its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  <w:lang w:val="vi-VN"/>
        </w:rPr>
        <w:t xml:space="preserve">=&gt; </w:t>
      </w:r>
      <w:r>
        <w:rPr>
          <w:rFonts w:ascii="Arial" w:hAnsi="Arial" w:cs="Arial"/>
          <w:color w:val="000000"/>
          <w:shd w:val="clear" w:color="auto" w:fill="FFFFFF"/>
        </w:rPr>
        <w:t>amount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8000"/>
        </w:rPr>
        <w:t>Câu</w:t>
      </w:r>
      <w:proofErr w:type="spellEnd"/>
      <w:r>
        <w:rPr>
          <w:rFonts w:ascii="Arial" w:hAnsi="Arial" w:cs="Arial"/>
          <w:b/>
          <w:bCs/>
          <w:color w:val="008000"/>
        </w:rPr>
        <w:t xml:space="preserve"> 6. </w:t>
      </w:r>
      <w:r>
        <w:rPr>
          <w:rFonts w:ascii="Arial" w:hAnsi="Arial" w:cs="Arial"/>
          <w:color w:val="000000"/>
        </w:rPr>
        <w:t>Not until he </w:t>
      </w:r>
      <w:r>
        <w:rPr>
          <w:rFonts w:ascii="Arial" w:hAnsi="Arial" w:cs="Arial"/>
          <w:color w:val="000000"/>
          <w:u w:val="single"/>
        </w:rPr>
        <w:t>got</w:t>
      </w:r>
      <w:r>
        <w:rPr>
          <w:rFonts w:ascii="Arial" w:hAnsi="Arial" w:cs="Arial"/>
          <w:color w:val="000000"/>
        </w:rPr>
        <w:t> home </w:t>
      </w:r>
      <w:r>
        <w:rPr>
          <w:rFonts w:ascii="Arial" w:hAnsi="Arial" w:cs="Arial"/>
          <w:color w:val="000000"/>
          <w:u w:val="single"/>
        </w:rPr>
        <w:t>he realized</w:t>
      </w:r>
      <w:r>
        <w:rPr>
          <w:rFonts w:ascii="Arial" w:hAnsi="Arial" w:cs="Arial"/>
          <w:color w:val="000000"/>
        </w:rPr>
        <w:t> he had forgotten to give </w:t>
      </w:r>
      <w:r>
        <w:rPr>
          <w:rFonts w:ascii="Arial" w:hAnsi="Arial" w:cs="Arial"/>
          <w:color w:val="000000"/>
          <w:u w:val="single"/>
        </w:rPr>
        <w:t>her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u w:val="single"/>
        </w:rPr>
        <w:t>the present</w:t>
      </w:r>
      <w:r>
        <w:rPr>
          <w:rFonts w:ascii="Arial" w:hAnsi="Arial" w:cs="Arial"/>
          <w:color w:val="000000"/>
        </w:rPr>
        <w:t>.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A. got     </w:t>
      </w:r>
      <w:r w:rsidRPr="009733D5">
        <w:rPr>
          <w:rFonts w:ascii="Arial" w:hAnsi="Arial" w:cs="Arial"/>
          <w:b/>
          <w:color w:val="000000"/>
        </w:rPr>
        <w:t>B. he realized</w:t>
      </w:r>
      <w:r>
        <w:rPr>
          <w:rFonts w:ascii="Arial" w:hAnsi="Arial" w:cs="Arial"/>
          <w:color w:val="000000"/>
        </w:rPr>
        <w:t>     C. her     D. the present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lang w:val="vi-VN"/>
        </w:rPr>
        <w:t xml:space="preserve">=&gt; </w:t>
      </w:r>
      <w:r>
        <w:rPr>
          <w:rFonts w:ascii="Arial" w:hAnsi="Arial" w:cs="Arial"/>
          <w:color w:val="000000"/>
          <w:shd w:val="clear" w:color="auto" w:fill="FFFFFF"/>
        </w:rPr>
        <w:t>did he realize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8000"/>
        </w:rPr>
        <w:t>Câu</w:t>
      </w:r>
      <w:proofErr w:type="spellEnd"/>
      <w:r>
        <w:rPr>
          <w:rFonts w:ascii="Arial" w:hAnsi="Arial" w:cs="Arial"/>
          <w:b/>
          <w:bCs/>
          <w:color w:val="008000"/>
        </w:rPr>
        <w:t xml:space="preserve"> 7. </w:t>
      </w:r>
      <w:r>
        <w:rPr>
          <w:rFonts w:ascii="Arial" w:hAnsi="Arial" w:cs="Arial"/>
          <w:color w:val="000000"/>
          <w:u w:val="single"/>
        </w:rPr>
        <w:t>The longer</w:t>
      </w:r>
      <w:r>
        <w:rPr>
          <w:rFonts w:ascii="Arial" w:hAnsi="Arial" w:cs="Arial"/>
          <w:color w:val="000000"/>
        </w:rPr>
        <w:t> the children </w:t>
      </w:r>
      <w:r>
        <w:rPr>
          <w:rFonts w:ascii="Arial" w:hAnsi="Arial" w:cs="Arial"/>
          <w:color w:val="000000"/>
          <w:u w:val="single"/>
        </w:rPr>
        <w:t>waited</w:t>
      </w:r>
      <w:r>
        <w:rPr>
          <w:rFonts w:ascii="Arial" w:hAnsi="Arial" w:cs="Arial"/>
          <w:color w:val="000000"/>
        </w:rPr>
        <w:t> in </w:t>
      </w:r>
      <w:r>
        <w:rPr>
          <w:rFonts w:ascii="Arial" w:hAnsi="Arial" w:cs="Arial"/>
          <w:color w:val="000000"/>
          <w:u w:val="single"/>
        </w:rPr>
        <w:t>the long queue</w:t>
      </w:r>
      <w:r>
        <w:rPr>
          <w:rFonts w:ascii="Arial" w:hAnsi="Arial" w:cs="Arial"/>
          <w:color w:val="000000"/>
        </w:rPr>
        <w:t>, the more </w:t>
      </w:r>
      <w:r>
        <w:rPr>
          <w:rFonts w:ascii="Arial" w:hAnsi="Arial" w:cs="Arial"/>
          <w:color w:val="000000"/>
          <w:u w:val="single"/>
        </w:rPr>
        <w:t>impatiently</w:t>
      </w:r>
      <w:r>
        <w:rPr>
          <w:rFonts w:ascii="Arial" w:hAnsi="Arial" w:cs="Arial"/>
          <w:color w:val="000000"/>
        </w:rPr>
        <w:t> they became</w:t>
      </w:r>
    </w:p>
    <w:p w:rsidR="009733D5" w:rsidRP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A. the longer     B. waited     C. the long queue     </w:t>
      </w:r>
      <w:r w:rsidRPr="009733D5">
        <w:rPr>
          <w:rFonts w:ascii="Arial" w:hAnsi="Arial" w:cs="Arial"/>
          <w:b/>
          <w:color w:val="000000"/>
        </w:rPr>
        <w:t>D. impatiently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lang w:val="vi-VN"/>
        </w:rPr>
        <w:t xml:space="preserve">=&gt; </w:t>
      </w:r>
      <w:r>
        <w:rPr>
          <w:rFonts w:ascii="Arial" w:hAnsi="Arial" w:cs="Arial"/>
          <w:color w:val="000000"/>
          <w:shd w:val="clear" w:color="auto" w:fill="FFFFFF"/>
        </w:rPr>
        <w:t>impatient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8000"/>
        </w:rPr>
        <w:t>Câu</w:t>
      </w:r>
      <w:proofErr w:type="spellEnd"/>
      <w:r>
        <w:rPr>
          <w:rFonts w:ascii="Arial" w:hAnsi="Arial" w:cs="Arial"/>
          <w:b/>
          <w:bCs/>
          <w:color w:val="008000"/>
        </w:rPr>
        <w:t xml:space="preserve"> 8. </w:t>
      </w:r>
      <w:r>
        <w:rPr>
          <w:rFonts w:ascii="Arial" w:hAnsi="Arial" w:cs="Arial"/>
          <w:color w:val="000000"/>
        </w:rPr>
        <w:t>Mrs. Stevens, along </w:t>
      </w:r>
      <w:r>
        <w:rPr>
          <w:rFonts w:ascii="Arial" w:hAnsi="Arial" w:cs="Arial"/>
          <w:color w:val="000000"/>
          <w:u w:val="single"/>
        </w:rPr>
        <w:t>with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u w:val="single"/>
        </w:rPr>
        <w:t>her cousins</w:t>
      </w:r>
      <w:r>
        <w:rPr>
          <w:rFonts w:ascii="Arial" w:hAnsi="Arial" w:cs="Arial"/>
          <w:color w:val="000000"/>
        </w:rPr>
        <w:t> from Canada, </w:t>
      </w:r>
      <w:r>
        <w:rPr>
          <w:rFonts w:ascii="Arial" w:hAnsi="Arial" w:cs="Arial"/>
          <w:color w:val="000000"/>
          <w:u w:val="single"/>
        </w:rPr>
        <w:t>are</w:t>
      </w:r>
      <w:r>
        <w:rPr>
          <w:rFonts w:ascii="Arial" w:hAnsi="Arial" w:cs="Arial"/>
          <w:color w:val="000000"/>
        </w:rPr>
        <w:t> planning </w:t>
      </w:r>
      <w:r>
        <w:rPr>
          <w:rFonts w:ascii="Arial" w:hAnsi="Arial" w:cs="Arial"/>
          <w:color w:val="000000"/>
          <w:u w:val="single"/>
        </w:rPr>
        <w:t>to attend</w:t>
      </w:r>
      <w:r>
        <w:rPr>
          <w:rFonts w:ascii="Arial" w:hAnsi="Arial" w:cs="Arial"/>
          <w:color w:val="000000"/>
        </w:rPr>
        <w:t> the firework display in Da Nang, Vietnam.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A. with     B. her cousins     </w:t>
      </w:r>
      <w:r w:rsidRPr="009733D5">
        <w:rPr>
          <w:rFonts w:ascii="Arial" w:hAnsi="Arial" w:cs="Arial"/>
          <w:b/>
          <w:color w:val="000000"/>
        </w:rPr>
        <w:t>C. are</w:t>
      </w:r>
      <w:r>
        <w:rPr>
          <w:rFonts w:ascii="Arial" w:hAnsi="Arial" w:cs="Arial"/>
          <w:color w:val="000000"/>
        </w:rPr>
        <w:t xml:space="preserve">     D. to attend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lang w:val="vi-VN"/>
        </w:rPr>
      </w:pPr>
      <w:r>
        <w:rPr>
          <w:rFonts w:ascii="Arial" w:hAnsi="Arial" w:cs="Arial"/>
          <w:color w:val="000000"/>
          <w:lang w:val="vi-VN"/>
        </w:rPr>
        <w:t>=&gt; is</w:t>
      </w:r>
    </w:p>
    <w:p w:rsidR="009733D5" w:rsidRDefault="009733D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8000"/>
        </w:rPr>
        <w:t>Câu</w:t>
      </w:r>
      <w:proofErr w:type="spellEnd"/>
      <w:r>
        <w:rPr>
          <w:rFonts w:ascii="Arial" w:hAnsi="Arial" w:cs="Arial"/>
          <w:b/>
          <w:bCs/>
          <w:color w:val="008000"/>
        </w:rPr>
        <w:t xml:space="preserve"> 10. </w:t>
      </w:r>
      <w:r>
        <w:rPr>
          <w:rFonts w:ascii="Arial" w:hAnsi="Arial" w:cs="Arial"/>
          <w:color w:val="000000"/>
        </w:rPr>
        <w:t>For thousands of years, </w:t>
      </w:r>
      <w:r>
        <w:rPr>
          <w:rFonts w:ascii="Arial" w:hAnsi="Arial" w:cs="Arial"/>
          <w:color w:val="000000"/>
          <w:u w:val="single"/>
        </w:rPr>
        <w:t>man</w:t>
      </w:r>
      <w:r>
        <w:rPr>
          <w:rFonts w:ascii="Arial" w:hAnsi="Arial" w:cs="Arial"/>
          <w:color w:val="000000"/>
        </w:rPr>
        <w:t> has created </w:t>
      </w:r>
      <w:r>
        <w:rPr>
          <w:rFonts w:ascii="Arial" w:hAnsi="Arial" w:cs="Arial"/>
          <w:color w:val="000000"/>
          <w:u w:val="single"/>
        </w:rPr>
        <w:t>sweet-smelling</w:t>
      </w:r>
      <w:r>
        <w:rPr>
          <w:rFonts w:ascii="Arial" w:hAnsi="Arial" w:cs="Arial"/>
          <w:color w:val="000000"/>
        </w:rPr>
        <w:t> substances from wood, herbs and flowers and </w:t>
      </w:r>
      <w:r>
        <w:rPr>
          <w:rFonts w:ascii="Arial" w:hAnsi="Arial" w:cs="Arial"/>
          <w:color w:val="000000"/>
          <w:u w:val="single"/>
        </w:rPr>
        <w:t>using them</w:t>
      </w:r>
      <w:r>
        <w:rPr>
          <w:rFonts w:ascii="Arial" w:hAnsi="Arial" w:cs="Arial"/>
          <w:color w:val="000000"/>
        </w:rPr>
        <w:t> for perfumes </w:t>
      </w:r>
      <w:r>
        <w:rPr>
          <w:rFonts w:ascii="Arial" w:hAnsi="Arial" w:cs="Arial"/>
          <w:color w:val="000000"/>
          <w:u w:val="single"/>
        </w:rPr>
        <w:t>or</w:t>
      </w:r>
      <w:r>
        <w:rPr>
          <w:rFonts w:ascii="Arial" w:hAnsi="Arial" w:cs="Arial"/>
          <w:color w:val="000000"/>
        </w:rPr>
        <w:t> medicine.</w:t>
      </w:r>
    </w:p>
    <w:p w:rsidR="009733D5" w:rsidRDefault="009733D5" w:rsidP="009733D5">
      <w:pPr>
        <w:rPr>
          <w:rFonts w:ascii="Arial" w:hAnsi="Arial" w:cs="Arial"/>
          <w:shd w:val="clear" w:color="auto" w:fill="FFFFFF"/>
        </w:rPr>
      </w:pPr>
      <w:r w:rsidRPr="009733D5">
        <w:rPr>
          <w:rFonts w:ascii="Arial" w:hAnsi="Arial" w:cs="Arial"/>
          <w:shd w:val="clear" w:color="auto" w:fill="FFFFFF"/>
        </w:rPr>
        <w:t>A. man     B. sweet-smelling     </w:t>
      </w:r>
      <w:r w:rsidRPr="009733D5">
        <w:rPr>
          <w:rFonts w:ascii="Arial" w:hAnsi="Arial" w:cs="Arial"/>
          <w:b/>
          <w:shd w:val="clear" w:color="auto" w:fill="FFFFFF"/>
        </w:rPr>
        <w:t>C. using them</w:t>
      </w:r>
      <w:r w:rsidRPr="009733D5">
        <w:rPr>
          <w:rFonts w:ascii="Arial" w:hAnsi="Arial" w:cs="Arial"/>
          <w:shd w:val="clear" w:color="auto" w:fill="FFFFFF"/>
        </w:rPr>
        <w:t>     D. or</w:t>
      </w:r>
    </w:p>
    <w:p w:rsidR="009733D5" w:rsidRDefault="009733D5" w:rsidP="009733D5">
      <w:pPr>
        <w:rPr>
          <w:rFonts w:ascii="Arial" w:hAnsi="Arial" w:cs="Arial"/>
          <w:color w:val="000000"/>
          <w:lang w:val="vi-VN"/>
        </w:rPr>
      </w:pPr>
      <w:r>
        <w:rPr>
          <w:rFonts w:ascii="Arial" w:hAnsi="Arial" w:cs="Arial"/>
          <w:color w:val="000000"/>
          <w:lang w:val="vi-VN"/>
        </w:rPr>
        <w:t>=&gt; Used them</w:t>
      </w:r>
    </w:p>
    <w:p w:rsidR="00A971A2" w:rsidRDefault="00A971A2" w:rsidP="009733D5">
      <w:pPr>
        <w:rPr>
          <w:rFonts w:ascii="Arial" w:hAnsi="Arial" w:cs="Arial"/>
          <w:color w:val="000000"/>
          <w:lang w:val="vi-VN"/>
        </w:rPr>
      </w:pPr>
      <w:r>
        <w:rPr>
          <w:rFonts w:ascii="Arial" w:hAnsi="Arial" w:cs="Arial"/>
          <w:color w:val="000000"/>
          <w:lang w:val="vi-VN"/>
        </w:rPr>
        <w:t>Unit 5: Điền từ vào chỗ trống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When we went back to the bookstore, the bookseller _______ the book we wanted.</w:t>
      </w:r>
    </w:p>
    <w:p w:rsid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t>A. sold    </w:t>
      </w: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B. had sold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   C. sells     D. has sold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lastRenderedPageBreak/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2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By the end of last summer, the farmers _______ all the crop.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t>A. harvested    </w:t>
      </w: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B. had harvested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  C. harvest     D. are harvested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3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The director _______ for the meeting by the time I got to his office.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t xml:space="preserve">A. left    </w:t>
      </w: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B. had left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 xml:space="preserve">    C. leaves     D. will leave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4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My mother told me she _______ very tired since she came back from a visit to our grandparents.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t>A. was    </w:t>
      </w: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B. had been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   C. is     D. has been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5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Susan _______ her family after she had taken the university entrance examination.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A. phoned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  B. had phoned    C. phones    D. is phoning</w:t>
      </w:r>
    </w:p>
    <w:p w:rsidR="00A971A2" w:rsidRPr="00A971A2" w:rsidRDefault="00A971A2" w:rsidP="00A971A2">
      <w:pPr>
        <w:spacing w:after="0" w:line="240" w:lineRule="auto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ins w:id="0" w:author="Unknown">
        <w:r w:rsidRPr="00A971A2">
          <w:rPr>
            <w:rFonts w:ascii="Arial" w:eastAsia="Times New Roman" w:hAnsi="Arial" w:cs="Arial"/>
            <w:color w:val="313131"/>
            <w:sz w:val="21"/>
            <w:szCs w:val="21"/>
            <w:bdr w:val="none" w:sz="0" w:space="0" w:color="auto" w:frame="1"/>
          </w:rPr>
          <w:br/>
        </w:r>
      </w:ins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6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How many cities you and your uncle _______ by July last summer?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t xml:space="preserve">A. visited     </w:t>
      </w: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B. had visited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t>C. did you visit     D. had you visited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7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Miss Jane _______ typing the report when her boss came in.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t xml:space="preserve">A. didn’t finish     </w:t>
      </w: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B. hadn’t finished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t>C. doesn’t finish     D. can’t finish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8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Peter was in New York last week; he _______ in Washington D.C. three days earlier.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t xml:space="preserve">A. was    </w:t>
      </w: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B. had been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   C. is    D. was being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9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Three women, none of whom we _______ before, _______ out of the hall.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t xml:space="preserve">A. saw-had come     </w:t>
      </w: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B. had seen-came</w:t>
      </w:r>
    </w:p>
    <w:p w:rsid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t>C. saw-came     D. had seen-had come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lastRenderedPageBreak/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10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They _______ through horrible times during the war years.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A. lived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 xml:space="preserve">    B. had lived    C. live    D. are living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11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Sam didn't get much formal _______.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t xml:space="preserve">A. school    </w:t>
      </w: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B. schooling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   C. schooldays    D. schoolgirl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12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Wow! What a _______ your sister is! I couldn't get off the phone!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t>A. talk    B. talking    C. talker    </w:t>
      </w: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D. talkative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13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He'll be remembered both as a brilliant footballer and as a true _______.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t>A. sport    B. sporting    </w:t>
      </w: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C. sportsman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   D. sports car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14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This season's _______ include five new plays and several concerts of Chinese and Indian music.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 xml:space="preserve">A. entertainments    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B. entertainer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t>C. to entertain     D. entertaining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15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She was a _______ child, happiest when reading.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t>A. study    B. studied    </w:t>
      </w: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C. studious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 xml:space="preserve">    D. studiously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16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She seems to have spent all her life studying in _______ establishments.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A. education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   B. educate    C. educated     D. educational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17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Space travel is one of the marvels wonders of modern _______.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A. science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 xml:space="preserve">    B. scientific    C. scientifically     D. scientist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18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My computer makes a _______ low buzzing noise.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t xml:space="preserve">A. continue    B. continued    C. continuing     </w:t>
      </w: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D. continuous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19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All her life she had a _______ trust in other people.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lastRenderedPageBreak/>
        <w:t>A. child    </w:t>
      </w: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B. childlike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   C. childish    D. childless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A971A2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20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After he had spoken, a _______ silence fell on the room.</w:t>
      </w:r>
    </w:p>
    <w:p w:rsidR="00A971A2" w:rsidRPr="00A971A2" w:rsidRDefault="00A971A2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71A2">
        <w:rPr>
          <w:rFonts w:ascii="Arial" w:eastAsia="Times New Roman" w:hAnsi="Arial" w:cs="Arial"/>
          <w:color w:val="000000"/>
          <w:sz w:val="24"/>
          <w:szCs w:val="24"/>
        </w:rPr>
        <w:t xml:space="preserve">A. die    B. death    </w:t>
      </w:r>
      <w:r w:rsidRPr="00A971A2">
        <w:rPr>
          <w:rFonts w:ascii="Arial" w:eastAsia="Times New Roman" w:hAnsi="Arial" w:cs="Arial"/>
          <w:b/>
          <w:color w:val="000000"/>
          <w:sz w:val="24"/>
          <w:szCs w:val="24"/>
        </w:rPr>
        <w:t>C. deathly</w:t>
      </w:r>
      <w:r w:rsidRPr="00A971A2">
        <w:rPr>
          <w:rFonts w:ascii="Arial" w:eastAsia="Times New Roman" w:hAnsi="Arial" w:cs="Arial"/>
          <w:color w:val="000000"/>
          <w:sz w:val="24"/>
          <w:szCs w:val="24"/>
        </w:rPr>
        <w:t>    D. deathless</w:t>
      </w:r>
    </w:p>
    <w:p w:rsidR="00A971A2" w:rsidRDefault="00E76425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vi-VN"/>
        </w:rPr>
        <w:t>//Phần nâng cao</w:t>
      </w:r>
    </w:p>
    <w:p w:rsidR="00E76425" w:rsidRDefault="00E76425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vi-V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vi-VN"/>
        </w:rPr>
        <w:t>Unit 1: Tìm ngữ âm</w:t>
      </w:r>
    </w:p>
    <w:p w:rsidR="00E76425" w:rsidRDefault="00E76425" w:rsidP="00A971A2">
      <w:pPr>
        <w:spacing w:after="240" w:line="360" w:lineRule="atLeast"/>
        <w:ind w:left="48" w:right="48"/>
        <w:jc w:val="both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1:</w:t>
      </w:r>
      <w:r>
        <w:rPr>
          <w:rFonts w:ascii="Arial" w:hAnsi="Arial" w:cs="Arial"/>
          <w:color w:val="000000"/>
          <w:shd w:val="clear" w:color="auto" w:fill="FFFFFF"/>
        </w:rPr>
        <w:t> A. </w:t>
      </w:r>
      <w:r>
        <w:rPr>
          <w:rFonts w:ascii="Arial" w:hAnsi="Arial" w:cs="Arial"/>
          <w:color w:val="000000"/>
          <w:u w:val="single"/>
          <w:shd w:val="clear" w:color="auto" w:fill="FFFFFF"/>
        </w:rPr>
        <w:t>Th</w:t>
      </w:r>
      <w:r>
        <w:rPr>
          <w:rFonts w:ascii="Arial" w:hAnsi="Arial" w:cs="Arial"/>
          <w:color w:val="000000"/>
          <w:shd w:val="clear" w:color="auto" w:fill="FFFFFF"/>
        </w:rPr>
        <w:t>ink     B. </w:t>
      </w:r>
      <w:r>
        <w:rPr>
          <w:rFonts w:ascii="Arial" w:hAnsi="Arial" w:cs="Arial"/>
          <w:color w:val="000000"/>
          <w:u w:val="single"/>
          <w:shd w:val="clear" w:color="auto" w:fill="FFFFFF"/>
        </w:rPr>
        <w:t>Th</w:t>
      </w:r>
      <w:r>
        <w:rPr>
          <w:rFonts w:ascii="Arial" w:hAnsi="Arial" w:cs="Arial"/>
          <w:color w:val="000000"/>
          <w:shd w:val="clear" w:color="auto" w:fill="FFFFFF"/>
        </w:rPr>
        <w:t>ank     C. </w:t>
      </w:r>
      <w:r>
        <w:rPr>
          <w:rFonts w:ascii="Arial" w:hAnsi="Arial" w:cs="Arial"/>
          <w:color w:val="000000"/>
          <w:u w:val="single"/>
          <w:shd w:val="clear" w:color="auto" w:fill="FFFFFF"/>
        </w:rPr>
        <w:t>Th</w:t>
      </w:r>
      <w:r>
        <w:rPr>
          <w:rFonts w:ascii="Arial" w:hAnsi="Arial" w:cs="Arial"/>
          <w:color w:val="000000"/>
          <w:shd w:val="clear" w:color="auto" w:fill="FFFFFF"/>
        </w:rPr>
        <w:t xml:space="preserve">eater     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D. </w:t>
      </w:r>
      <w:r w:rsidRPr="00E76425">
        <w:rPr>
          <w:rFonts w:ascii="Arial" w:hAnsi="Arial" w:cs="Arial"/>
          <w:b/>
          <w:color w:val="000000"/>
          <w:u w:val="single"/>
          <w:shd w:val="clear" w:color="auto" w:fill="FFFFFF"/>
        </w:rPr>
        <w:t>Th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erefore</w:t>
      </w:r>
    </w:p>
    <w:p w:rsidR="00E76425" w:rsidRPr="00A971A2" w:rsidRDefault="00E76425" w:rsidP="00A971A2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vi-VN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2:</w:t>
      </w:r>
      <w:r>
        <w:rPr>
          <w:rFonts w:ascii="Arial" w:hAnsi="Arial" w:cs="Arial"/>
          <w:color w:val="000000"/>
          <w:shd w:val="clear" w:color="auto" w:fill="FFFFFF"/>
        </w:rPr>
        <w:t> A. Althou</w:t>
      </w:r>
      <w:r>
        <w:rPr>
          <w:rFonts w:ascii="Arial" w:hAnsi="Arial" w:cs="Arial"/>
          <w:color w:val="000000"/>
          <w:u w:val="single"/>
          <w:shd w:val="clear" w:color="auto" w:fill="FFFFFF"/>
        </w:rPr>
        <w:t>gh</w:t>
      </w:r>
      <w:r>
        <w:rPr>
          <w:rFonts w:ascii="Arial" w:hAnsi="Arial" w:cs="Arial"/>
          <w:color w:val="000000"/>
          <w:shd w:val="clear" w:color="auto" w:fill="FFFFFF"/>
        </w:rPr>
        <w:t>     B. Plou</w:t>
      </w:r>
      <w:r>
        <w:rPr>
          <w:rFonts w:ascii="Arial" w:hAnsi="Arial" w:cs="Arial"/>
          <w:color w:val="000000"/>
          <w:u w:val="single"/>
          <w:shd w:val="clear" w:color="auto" w:fill="FFFFFF"/>
        </w:rPr>
        <w:t>gh</w:t>
      </w:r>
      <w:r>
        <w:rPr>
          <w:rFonts w:ascii="Arial" w:hAnsi="Arial" w:cs="Arial"/>
          <w:color w:val="000000"/>
          <w:shd w:val="clear" w:color="auto" w:fill="FFFFFF"/>
        </w:rPr>
        <w:t xml:space="preserve">     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C. Cou</w:t>
      </w:r>
      <w:r w:rsidRPr="00E76425">
        <w:rPr>
          <w:rFonts w:ascii="Arial" w:hAnsi="Arial" w:cs="Arial"/>
          <w:b/>
          <w:color w:val="000000"/>
          <w:u w:val="single"/>
          <w:shd w:val="clear" w:color="auto" w:fill="FFFFFF"/>
        </w:rPr>
        <w:t>gh</w:t>
      </w:r>
      <w:r>
        <w:rPr>
          <w:rFonts w:ascii="Arial" w:hAnsi="Arial" w:cs="Arial"/>
          <w:color w:val="000000"/>
          <w:shd w:val="clear" w:color="auto" w:fill="FFFFFF"/>
        </w:rPr>
        <w:t xml:space="preserve">     D.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Eventhou</w:t>
      </w:r>
      <w:r>
        <w:rPr>
          <w:rFonts w:ascii="Arial" w:hAnsi="Arial" w:cs="Arial"/>
          <w:color w:val="000000"/>
          <w:u w:val="single"/>
          <w:shd w:val="clear" w:color="auto" w:fill="FFFFFF"/>
        </w:rPr>
        <w:t>gh</w:t>
      </w:r>
      <w:proofErr w:type="spellEnd"/>
    </w:p>
    <w:p w:rsidR="00A971A2" w:rsidRDefault="00E76425" w:rsidP="009733D5">
      <w:pPr>
        <w:rPr>
          <w:rFonts w:ascii="Arial" w:hAnsi="Arial" w:cs="Arial"/>
          <w:color w:val="000000"/>
          <w:lang w:val="vi-VN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3:</w:t>
      </w:r>
      <w:r>
        <w:rPr>
          <w:rFonts w:ascii="Arial" w:hAnsi="Arial" w:cs="Arial"/>
          <w:color w:val="000000"/>
          <w:shd w:val="clear" w:color="auto" w:fill="FFFFFF"/>
        </w:rPr>
        <w:t> A. Ex</w:t>
      </w:r>
      <w:r>
        <w:rPr>
          <w:rFonts w:ascii="Arial" w:hAnsi="Arial" w:cs="Arial"/>
          <w:color w:val="000000"/>
          <w:u w:val="single"/>
          <w:shd w:val="clear" w:color="auto" w:fill="FFFFFF"/>
        </w:rPr>
        <w:t>h</w:t>
      </w:r>
      <w:r>
        <w:rPr>
          <w:rFonts w:ascii="Arial" w:hAnsi="Arial" w:cs="Arial"/>
          <w:color w:val="000000"/>
          <w:shd w:val="clear" w:color="auto" w:fill="FFFFFF"/>
        </w:rPr>
        <w:t>aust     B. Ve</w:t>
      </w:r>
      <w:r>
        <w:rPr>
          <w:rFonts w:ascii="Arial" w:hAnsi="Arial" w:cs="Arial"/>
          <w:color w:val="000000"/>
          <w:u w:val="single"/>
          <w:shd w:val="clear" w:color="auto" w:fill="FFFFFF"/>
        </w:rPr>
        <w:t>h</w:t>
      </w:r>
      <w:r>
        <w:rPr>
          <w:rFonts w:ascii="Arial" w:hAnsi="Arial" w:cs="Arial"/>
          <w:color w:val="000000"/>
          <w:shd w:val="clear" w:color="auto" w:fill="FFFFFF"/>
        </w:rPr>
        <w:t>icle     C. </w:t>
      </w:r>
      <w:r>
        <w:rPr>
          <w:rFonts w:ascii="Arial" w:hAnsi="Arial" w:cs="Arial"/>
          <w:color w:val="000000"/>
          <w:u w:val="single"/>
          <w:shd w:val="clear" w:color="auto" w:fill="FFFFFF"/>
        </w:rPr>
        <w:t>H</w:t>
      </w:r>
      <w:r>
        <w:rPr>
          <w:rFonts w:ascii="Arial" w:hAnsi="Arial" w:cs="Arial"/>
          <w:color w:val="000000"/>
          <w:shd w:val="clear" w:color="auto" w:fill="FFFFFF"/>
        </w:rPr>
        <w:t xml:space="preserve">onest     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D. </w:t>
      </w:r>
      <w:r w:rsidRPr="00E76425">
        <w:rPr>
          <w:rFonts w:ascii="Arial" w:hAnsi="Arial" w:cs="Arial"/>
          <w:b/>
          <w:color w:val="000000"/>
          <w:u w:val="single"/>
          <w:shd w:val="clear" w:color="auto" w:fill="FFFFFF"/>
        </w:rPr>
        <w:t>H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omestay</w:t>
      </w:r>
    </w:p>
    <w:p w:rsidR="00A971A2" w:rsidRDefault="00E76425" w:rsidP="009733D5">
      <w:pPr>
        <w:rPr>
          <w:rFonts w:ascii="Arial" w:hAnsi="Arial" w:cs="Arial"/>
          <w:color w:val="000000"/>
          <w:lang w:val="vi-VN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4: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gramStart"/>
      <w:r w:rsidRPr="00E76425">
        <w:rPr>
          <w:rFonts w:ascii="Arial" w:hAnsi="Arial" w:cs="Arial"/>
          <w:b/>
          <w:color w:val="000000"/>
          <w:shd w:val="clear" w:color="auto" w:fill="FFFFFF"/>
          <w:lang w:val="vi-VN"/>
        </w:rPr>
        <w:t>A.</w:t>
      </w:r>
      <w:r w:rsidRPr="00E76425">
        <w:rPr>
          <w:rFonts w:ascii="Arial" w:hAnsi="Arial" w:cs="Arial"/>
          <w:b/>
          <w:color w:val="000000"/>
          <w:u w:val="single"/>
          <w:shd w:val="clear" w:color="auto" w:fill="FFFFFF"/>
        </w:rPr>
        <w:t>K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nowledge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    B. </w:t>
      </w:r>
      <w:r>
        <w:rPr>
          <w:rFonts w:ascii="Arial" w:hAnsi="Arial" w:cs="Arial"/>
          <w:color w:val="000000"/>
          <w:u w:val="single"/>
          <w:shd w:val="clear" w:color="auto" w:fill="FFFFFF"/>
        </w:rPr>
        <w:t>K</w:t>
      </w:r>
      <w:r>
        <w:rPr>
          <w:rFonts w:ascii="Arial" w:hAnsi="Arial" w:cs="Arial"/>
          <w:color w:val="000000"/>
          <w:shd w:val="clear" w:color="auto" w:fill="FFFFFF"/>
        </w:rPr>
        <w:t>ingdom     C. </w:t>
      </w:r>
      <w:r>
        <w:rPr>
          <w:rFonts w:ascii="Arial" w:hAnsi="Arial" w:cs="Arial"/>
          <w:color w:val="000000"/>
          <w:u w:val="single"/>
          <w:shd w:val="clear" w:color="auto" w:fill="FFFFFF"/>
        </w:rPr>
        <w:t>K</w:t>
      </w:r>
      <w:r>
        <w:rPr>
          <w:rFonts w:ascii="Arial" w:hAnsi="Arial" w:cs="Arial"/>
          <w:color w:val="000000"/>
          <w:shd w:val="clear" w:color="auto" w:fill="FFFFFF"/>
        </w:rPr>
        <w:t>itchen     D. </w:t>
      </w:r>
      <w:r>
        <w:rPr>
          <w:rFonts w:ascii="Arial" w:hAnsi="Arial" w:cs="Arial"/>
          <w:color w:val="000000"/>
          <w:u w:val="single"/>
          <w:shd w:val="clear" w:color="auto" w:fill="FFFFFF"/>
        </w:rPr>
        <w:t>K</w:t>
      </w:r>
      <w:r>
        <w:rPr>
          <w:rFonts w:ascii="Arial" w:hAnsi="Arial" w:cs="Arial"/>
          <w:color w:val="000000"/>
          <w:shd w:val="clear" w:color="auto" w:fill="FFFFFF"/>
        </w:rPr>
        <w:t>indergarten</w:t>
      </w:r>
    </w:p>
    <w:p w:rsidR="009733D5" w:rsidRPr="009733D5" w:rsidRDefault="00E76425" w:rsidP="009733D5">
      <w:pPr>
        <w:rPr>
          <w:rFonts w:ascii="Arial" w:hAnsi="Arial" w:cs="Arial"/>
          <w:color w:val="000000"/>
          <w:lang w:val="vi-VN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5:</w:t>
      </w:r>
      <w:r>
        <w:rPr>
          <w:rFonts w:ascii="Arial" w:hAnsi="Arial" w:cs="Arial"/>
          <w:color w:val="000000"/>
          <w:shd w:val="clear" w:color="auto" w:fill="FFFFFF"/>
        </w:rPr>
        <w:t> A. F</w:t>
      </w:r>
      <w:r>
        <w:rPr>
          <w:rFonts w:ascii="Arial" w:hAnsi="Arial" w:cs="Arial"/>
          <w:color w:val="000000"/>
          <w:u w:val="single"/>
          <w:shd w:val="clear" w:color="auto" w:fill="FFFFFF"/>
        </w:rPr>
        <w:t>ea</w:t>
      </w:r>
      <w:r>
        <w:rPr>
          <w:rFonts w:ascii="Arial" w:hAnsi="Arial" w:cs="Arial"/>
          <w:color w:val="000000"/>
          <w:shd w:val="clear" w:color="auto" w:fill="FFFFFF"/>
        </w:rPr>
        <w:t xml:space="preserve">ther     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B. Ch</w:t>
      </w:r>
      <w:r w:rsidRPr="00E76425">
        <w:rPr>
          <w:rFonts w:ascii="Arial" w:hAnsi="Arial" w:cs="Arial"/>
          <w:b/>
          <w:color w:val="000000"/>
          <w:u w:val="single"/>
          <w:shd w:val="clear" w:color="auto" w:fill="FFFFFF"/>
        </w:rPr>
        <w:t>ea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ter</w:t>
      </w:r>
      <w:r>
        <w:rPr>
          <w:rFonts w:ascii="Arial" w:hAnsi="Arial" w:cs="Arial"/>
          <w:color w:val="000000"/>
          <w:shd w:val="clear" w:color="auto" w:fill="FFFFFF"/>
        </w:rPr>
        <w:t xml:space="preserve">     C. L</w:t>
      </w:r>
      <w:r>
        <w:rPr>
          <w:rFonts w:ascii="Arial" w:hAnsi="Arial" w:cs="Arial"/>
          <w:color w:val="000000"/>
          <w:u w:val="single"/>
          <w:shd w:val="clear" w:color="auto" w:fill="FFFFFF"/>
        </w:rPr>
        <w:t>ea</w:t>
      </w:r>
      <w:r>
        <w:rPr>
          <w:rFonts w:ascii="Arial" w:hAnsi="Arial" w:cs="Arial"/>
          <w:color w:val="000000"/>
          <w:shd w:val="clear" w:color="auto" w:fill="FFFFFF"/>
        </w:rPr>
        <w:t>ther     D. W</w:t>
      </w:r>
      <w:r>
        <w:rPr>
          <w:rFonts w:ascii="Arial" w:hAnsi="Arial" w:cs="Arial"/>
          <w:color w:val="000000"/>
          <w:u w:val="single"/>
          <w:shd w:val="clear" w:color="auto" w:fill="FFFFFF"/>
        </w:rPr>
        <w:t>ea</w:t>
      </w:r>
      <w:r>
        <w:rPr>
          <w:rFonts w:ascii="Arial" w:hAnsi="Arial" w:cs="Arial"/>
          <w:color w:val="000000"/>
          <w:shd w:val="clear" w:color="auto" w:fill="FFFFFF"/>
        </w:rPr>
        <w:t>ther</w:t>
      </w:r>
    </w:p>
    <w:p w:rsidR="009733D5" w:rsidRPr="009733D5" w:rsidRDefault="00E7642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lang w:val="vi-VN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6:</w:t>
      </w:r>
      <w:r>
        <w:rPr>
          <w:rFonts w:ascii="Arial" w:hAnsi="Arial" w:cs="Arial"/>
          <w:color w:val="000000"/>
          <w:shd w:val="clear" w:color="auto" w:fill="FFFFFF"/>
        </w:rPr>
        <w:t> 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A. Sandwi</w:t>
      </w:r>
      <w:r w:rsidRPr="00E76425">
        <w:rPr>
          <w:rFonts w:ascii="Arial" w:hAnsi="Arial" w:cs="Arial"/>
          <w:b/>
          <w:color w:val="000000"/>
          <w:u w:val="single"/>
          <w:shd w:val="clear" w:color="auto" w:fill="FFFFFF"/>
        </w:rPr>
        <w:t>ch</w:t>
      </w:r>
      <w:r>
        <w:rPr>
          <w:rFonts w:ascii="Arial" w:hAnsi="Arial" w:cs="Arial"/>
          <w:color w:val="000000"/>
          <w:shd w:val="clear" w:color="auto" w:fill="FFFFFF"/>
        </w:rPr>
        <w:t>     B. Handker</w:t>
      </w:r>
      <w:r>
        <w:rPr>
          <w:rFonts w:ascii="Arial" w:hAnsi="Arial" w:cs="Arial"/>
          <w:color w:val="000000"/>
          <w:u w:val="single"/>
          <w:shd w:val="clear" w:color="auto" w:fill="FFFFFF"/>
        </w:rPr>
        <w:t>ch</w:t>
      </w:r>
      <w:r>
        <w:rPr>
          <w:rFonts w:ascii="Arial" w:hAnsi="Arial" w:cs="Arial"/>
          <w:color w:val="000000"/>
          <w:shd w:val="clear" w:color="auto" w:fill="FFFFFF"/>
        </w:rPr>
        <w:t>ief     C. Mis</w:t>
      </w:r>
      <w:r>
        <w:rPr>
          <w:rFonts w:ascii="Arial" w:hAnsi="Arial" w:cs="Arial"/>
          <w:color w:val="000000"/>
          <w:u w:val="single"/>
          <w:shd w:val="clear" w:color="auto" w:fill="FFFFFF"/>
        </w:rPr>
        <w:t>ch</w:t>
      </w:r>
      <w:r>
        <w:rPr>
          <w:rFonts w:ascii="Arial" w:hAnsi="Arial" w:cs="Arial"/>
          <w:color w:val="000000"/>
          <w:shd w:val="clear" w:color="auto" w:fill="FFFFFF"/>
        </w:rPr>
        <w:t>ievous     D. </w:t>
      </w:r>
      <w:r>
        <w:rPr>
          <w:rFonts w:ascii="Arial" w:hAnsi="Arial" w:cs="Arial"/>
          <w:color w:val="000000"/>
          <w:u w:val="single"/>
          <w:shd w:val="clear" w:color="auto" w:fill="FFFFFF"/>
        </w:rPr>
        <w:t>Ch</w:t>
      </w:r>
      <w:r>
        <w:rPr>
          <w:rFonts w:ascii="Arial" w:hAnsi="Arial" w:cs="Arial"/>
          <w:color w:val="000000"/>
          <w:shd w:val="clear" w:color="auto" w:fill="FFFFFF"/>
        </w:rPr>
        <w:t>ildren</w:t>
      </w:r>
    </w:p>
    <w:p w:rsidR="009733D5" w:rsidRDefault="00E7642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7:</w:t>
      </w:r>
      <w:r>
        <w:rPr>
          <w:rFonts w:ascii="Arial" w:hAnsi="Arial" w:cs="Arial"/>
          <w:color w:val="000000"/>
          <w:shd w:val="clear" w:color="auto" w:fill="FFFFFF"/>
        </w:rPr>
        <w:t> A. Lis</w:t>
      </w:r>
      <w:r>
        <w:rPr>
          <w:rFonts w:ascii="Arial" w:hAnsi="Arial" w:cs="Arial"/>
          <w:color w:val="000000"/>
          <w:u w:val="single"/>
          <w:shd w:val="clear" w:color="auto" w:fill="FFFFFF"/>
        </w:rPr>
        <w:t>t</w:t>
      </w:r>
      <w:r>
        <w:rPr>
          <w:rFonts w:ascii="Arial" w:hAnsi="Arial" w:cs="Arial"/>
          <w:color w:val="000000"/>
          <w:shd w:val="clear" w:color="auto" w:fill="FFFFFF"/>
        </w:rPr>
        <w:t xml:space="preserve">en     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B. Essen</w:t>
      </w:r>
      <w:r w:rsidRPr="00E76425">
        <w:rPr>
          <w:rFonts w:ascii="Arial" w:hAnsi="Arial" w:cs="Arial"/>
          <w:b/>
          <w:color w:val="000000"/>
          <w:u w:val="single"/>
          <w:shd w:val="clear" w:color="auto" w:fill="FFFFFF"/>
        </w:rPr>
        <w:t>t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ial</w:t>
      </w:r>
      <w:r>
        <w:rPr>
          <w:rFonts w:ascii="Arial" w:hAnsi="Arial" w:cs="Arial"/>
          <w:color w:val="000000"/>
          <w:shd w:val="clear" w:color="auto" w:fill="FFFFFF"/>
        </w:rPr>
        <w:t xml:space="preserve">     C. Of</w:t>
      </w:r>
      <w:r>
        <w:rPr>
          <w:rFonts w:ascii="Arial" w:hAnsi="Arial" w:cs="Arial"/>
          <w:color w:val="000000"/>
          <w:u w:val="single"/>
          <w:shd w:val="clear" w:color="auto" w:fill="FFFFFF"/>
        </w:rPr>
        <w:t>t</w:t>
      </w:r>
      <w:r>
        <w:rPr>
          <w:rFonts w:ascii="Arial" w:hAnsi="Arial" w:cs="Arial"/>
          <w:color w:val="000000"/>
          <w:shd w:val="clear" w:color="auto" w:fill="FFFFFF"/>
        </w:rPr>
        <w:t>en     D. Cas</w:t>
      </w:r>
      <w:r>
        <w:rPr>
          <w:rFonts w:ascii="Arial" w:hAnsi="Arial" w:cs="Arial"/>
          <w:color w:val="000000"/>
          <w:u w:val="single"/>
          <w:shd w:val="clear" w:color="auto" w:fill="FFFFFF"/>
        </w:rPr>
        <w:t>t</w:t>
      </w:r>
      <w:r>
        <w:rPr>
          <w:rFonts w:ascii="Arial" w:hAnsi="Arial" w:cs="Arial"/>
          <w:color w:val="000000"/>
          <w:shd w:val="clear" w:color="auto" w:fill="FFFFFF"/>
        </w:rPr>
        <w:t>le</w:t>
      </w:r>
    </w:p>
    <w:p w:rsidR="009733D5" w:rsidRPr="009733D5" w:rsidRDefault="00E7642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lang w:val="vi-VN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8:</w:t>
      </w:r>
      <w:r>
        <w:rPr>
          <w:rFonts w:ascii="Arial" w:hAnsi="Arial" w:cs="Arial"/>
          <w:color w:val="000000"/>
          <w:shd w:val="clear" w:color="auto" w:fill="FFFFFF"/>
        </w:rPr>
        <w:t> 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A. Th</w:t>
      </w:r>
      <w:r w:rsidRPr="00E76425">
        <w:rPr>
          <w:rFonts w:ascii="Arial" w:hAnsi="Arial" w:cs="Arial"/>
          <w:b/>
          <w:color w:val="000000"/>
          <w:u w:val="single"/>
          <w:shd w:val="clear" w:color="auto" w:fill="FFFFFF"/>
        </w:rPr>
        <w:t>i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s</w:t>
      </w:r>
      <w:r>
        <w:rPr>
          <w:rFonts w:ascii="Arial" w:hAnsi="Arial" w:cs="Arial"/>
          <w:color w:val="000000"/>
          <w:shd w:val="clear" w:color="auto" w:fill="FFFFFF"/>
        </w:rPr>
        <w:t xml:space="preserve">     B. M</w:t>
      </w:r>
      <w:r>
        <w:rPr>
          <w:rFonts w:ascii="Arial" w:hAnsi="Arial" w:cs="Arial"/>
          <w:color w:val="000000"/>
          <w:u w:val="single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ne     C. F</w:t>
      </w:r>
      <w:r>
        <w:rPr>
          <w:rFonts w:ascii="Arial" w:hAnsi="Arial" w:cs="Arial"/>
          <w:color w:val="000000"/>
          <w:u w:val="single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le     D. N</w:t>
      </w:r>
      <w:r>
        <w:rPr>
          <w:rFonts w:ascii="Arial" w:hAnsi="Arial" w:cs="Arial"/>
          <w:color w:val="000000"/>
          <w:u w:val="single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ght</w:t>
      </w:r>
    </w:p>
    <w:p w:rsidR="009733D5" w:rsidRDefault="00E7642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lang w:val="vi-VN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9:</w:t>
      </w:r>
      <w:r>
        <w:rPr>
          <w:rFonts w:ascii="Arial" w:hAnsi="Arial" w:cs="Arial"/>
          <w:color w:val="000000"/>
          <w:shd w:val="clear" w:color="auto" w:fill="FFFFFF"/>
        </w:rPr>
        <w:t> A. Blam</w:t>
      </w:r>
      <w:r>
        <w:rPr>
          <w:rFonts w:ascii="Arial" w:hAnsi="Arial" w:cs="Arial"/>
          <w:color w:val="000000"/>
          <w:u w:val="single"/>
          <w:shd w:val="clear" w:color="auto" w:fill="FFFFFF"/>
        </w:rPr>
        <w:t>ed</w:t>
      </w:r>
      <w:r>
        <w:rPr>
          <w:rFonts w:ascii="Arial" w:hAnsi="Arial" w:cs="Arial"/>
          <w:color w:val="000000"/>
          <w:shd w:val="clear" w:color="auto" w:fill="FFFFFF"/>
        </w:rPr>
        <w:t xml:space="preserve">     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B. Dogg</w:t>
      </w:r>
      <w:r w:rsidRPr="00E76425">
        <w:rPr>
          <w:rFonts w:ascii="Arial" w:hAnsi="Arial" w:cs="Arial"/>
          <w:b/>
          <w:color w:val="000000"/>
          <w:u w:val="single"/>
          <w:shd w:val="clear" w:color="auto" w:fill="FFFFFF"/>
        </w:rPr>
        <w:t>ed</w:t>
      </w:r>
      <w:r>
        <w:rPr>
          <w:rFonts w:ascii="Arial" w:hAnsi="Arial" w:cs="Arial"/>
          <w:color w:val="000000"/>
          <w:shd w:val="clear" w:color="auto" w:fill="FFFFFF"/>
        </w:rPr>
        <w:t>     C. Play</w:t>
      </w:r>
      <w:r>
        <w:rPr>
          <w:rFonts w:ascii="Arial" w:hAnsi="Arial" w:cs="Arial"/>
          <w:color w:val="000000"/>
          <w:u w:val="single"/>
          <w:shd w:val="clear" w:color="auto" w:fill="FFFFFF"/>
        </w:rPr>
        <w:t>ed</w:t>
      </w:r>
      <w:r>
        <w:rPr>
          <w:rFonts w:ascii="Arial" w:hAnsi="Arial" w:cs="Arial"/>
          <w:color w:val="000000"/>
          <w:shd w:val="clear" w:color="auto" w:fill="FFFFFF"/>
        </w:rPr>
        <w:t>     D. Li</w:t>
      </w:r>
      <w:r>
        <w:rPr>
          <w:rFonts w:ascii="Arial" w:hAnsi="Arial" w:cs="Arial"/>
          <w:color w:val="000000"/>
          <w:u w:val="single"/>
          <w:shd w:val="clear" w:color="auto" w:fill="FFFFFF"/>
        </w:rPr>
        <w:t>ed</w:t>
      </w:r>
    </w:p>
    <w:p w:rsidR="009733D5" w:rsidRDefault="00E7642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10:</w:t>
      </w:r>
      <w:r>
        <w:rPr>
          <w:rFonts w:ascii="Arial" w:hAnsi="Arial" w:cs="Arial"/>
          <w:color w:val="000000"/>
          <w:shd w:val="clear" w:color="auto" w:fill="FFFFFF"/>
        </w:rPr>
        <w:t> A. A</w:t>
      </w:r>
      <w:r>
        <w:rPr>
          <w:rFonts w:ascii="Arial" w:hAnsi="Arial" w:cs="Arial"/>
          <w:color w:val="000000"/>
          <w:u w:val="single"/>
          <w:shd w:val="clear" w:color="auto" w:fill="FFFFFF"/>
        </w:rPr>
        <w:t>n</w:t>
      </w:r>
      <w:r>
        <w:rPr>
          <w:rFonts w:ascii="Arial" w:hAnsi="Arial" w:cs="Arial"/>
          <w:color w:val="000000"/>
          <w:shd w:val="clear" w:color="auto" w:fill="FFFFFF"/>
        </w:rPr>
        <w:t>xiety     B. Co</w:t>
      </w:r>
      <w:r>
        <w:rPr>
          <w:rFonts w:ascii="Arial" w:hAnsi="Arial" w:cs="Arial"/>
          <w:color w:val="000000"/>
          <w:u w:val="single"/>
          <w:shd w:val="clear" w:color="auto" w:fill="FFFFFF"/>
        </w:rPr>
        <w:t>n</w:t>
      </w:r>
      <w:r>
        <w:rPr>
          <w:rFonts w:ascii="Arial" w:hAnsi="Arial" w:cs="Arial"/>
          <w:color w:val="000000"/>
          <w:shd w:val="clear" w:color="auto" w:fill="FFFFFF"/>
        </w:rPr>
        <w:t>quer     C. Pe</w:t>
      </w:r>
      <w:r>
        <w:rPr>
          <w:rFonts w:ascii="Arial" w:hAnsi="Arial" w:cs="Arial"/>
          <w:color w:val="000000"/>
          <w:u w:val="single"/>
          <w:shd w:val="clear" w:color="auto" w:fill="FFFFFF"/>
        </w:rPr>
        <w:t>n</w:t>
      </w:r>
      <w:r>
        <w:rPr>
          <w:rFonts w:ascii="Arial" w:hAnsi="Arial" w:cs="Arial"/>
          <w:color w:val="000000"/>
          <w:shd w:val="clear" w:color="auto" w:fill="FFFFFF"/>
        </w:rPr>
        <w:t xml:space="preserve">guin     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D. Bu</w:t>
      </w:r>
      <w:r w:rsidRPr="00E76425">
        <w:rPr>
          <w:rFonts w:ascii="Arial" w:hAnsi="Arial" w:cs="Arial"/>
          <w:b/>
          <w:color w:val="000000"/>
          <w:u w:val="single"/>
          <w:shd w:val="clear" w:color="auto" w:fill="FFFFFF"/>
        </w:rPr>
        <w:t>n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ny</w:t>
      </w:r>
    </w:p>
    <w:p w:rsidR="00E76425" w:rsidRDefault="00E76425" w:rsidP="00E7642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b/>
          <w:bCs/>
          <w:color w:val="008000"/>
          <w:shd w:val="clear" w:color="auto" w:fill="FFFFFF"/>
          <w:lang w:val="vi-VN"/>
        </w:rPr>
      </w:pPr>
    </w:p>
    <w:p w:rsidR="00E76425" w:rsidRDefault="00E76425" w:rsidP="00E7642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color w:val="000000"/>
          <w:lang w:val="vi-VN"/>
        </w:rPr>
      </w:pPr>
      <w:r>
        <w:rPr>
          <w:rFonts w:ascii="Arial" w:hAnsi="Arial" w:cs="Arial"/>
          <w:color w:val="000000"/>
          <w:lang w:val="vi-VN"/>
        </w:rPr>
        <w:t>Unit2: tìm trọng âm</w:t>
      </w:r>
    </w:p>
    <w:p w:rsidR="00E76425" w:rsidRPr="00E76425" w:rsidRDefault="00E76425" w:rsidP="00E7642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Arial" w:hAnsi="Arial" w:cs="Arial"/>
          <w:color w:val="000000"/>
          <w:lang w:val="vi-VN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1:</w:t>
      </w:r>
      <w:r>
        <w:rPr>
          <w:rFonts w:ascii="Arial" w:hAnsi="Arial" w:cs="Arial"/>
          <w:color w:val="000000"/>
          <w:shd w:val="clear" w:color="auto" w:fill="FFFFFF"/>
        </w:rPr>
        <w:t xml:space="preserve"> A. confidence     B. celebrate     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 xml:space="preserve">C. effective     </w:t>
      </w:r>
      <w:r>
        <w:rPr>
          <w:rFonts w:ascii="Arial" w:hAnsi="Arial" w:cs="Arial"/>
          <w:color w:val="000000"/>
          <w:shd w:val="clear" w:color="auto" w:fill="FFFFFF"/>
        </w:rPr>
        <w:t>D. handicapped</w:t>
      </w:r>
    </w:p>
    <w:p w:rsidR="009733D5" w:rsidRPr="009733D5" w:rsidRDefault="00E76425" w:rsidP="009733D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lang w:val="vi-VN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2:</w:t>
      </w:r>
      <w:r>
        <w:rPr>
          <w:rFonts w:ascii="Arial" w:hAnsi="Arial" w:cs="Arial"/>
          <w:color w:val="000000"/>
          <w:shd w:val="clear" w:color="auto" w:fill="FFFFFF"/>
        </w:rPr>
        <w:t xml:space="preserve"> A. pesticide     B. maintenance     C. messenger     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D. consumption</w:t>
      </w:r>
    </w:p>
    <w:p w:rsidR="009733D5" w:rsidRPr="009733D5" w:rsidRDefault="00E76425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  <w:sz w:val="32"/>
          <w:lang w:val="vi-VN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3:</w:t>
      </w:r>
      <w:r>
        <w:rPr>
          <w:rFonts w:ascii="Arial" w:hAnsi="Arial" w:cs="Arial"/>
          <w:color w:val="000000"/>
          <w:shd w:val="clear" w:color="auto" w:fill="FFFFFF"/>
        </w:rPr>
        <w:t xml:space="preserve"> A. benefit     B. badminton     C. beverage     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D. ambition</w:t>
      </w:r>
    </w:p>
    <w:p w:rsidR="00534A97" w:rsidRPr="009733D5" w:rsidRDefault="00E76425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4:</w:t>
      </w:r>
      <w:r>
        <w:rPr>
          <w:rFonts w:ascii="Arial" w:hAnsi="Arial" w:cs="Arial"/>
          <w:color w:val="000000"/>
          <w:shd w:val="clear" w:color="auto" w:fill="FFFFFF"/>
        </w:rPr>
        <w:t> 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A. decorate</w:t>
      </w:r>
      <w:r>
        <w:rPr>
          <w:rFonts w:ascii="Arial" w:hAnsi="Arial" w:cs="Arial"/>
          <w:color w:val="000000"/>
          <w:shd w:val="clear" w:color="auto" w:fill="FFFFFF"/>
        </w:rPr>
        <w:t xml:space="preserve">     B. delicious     C. decisive     D. construction</w:t>
      </w:r>
    </w:p>
    <w:p w:rsidR="00534A97" w:rsidRPr="009733D5" w:rsidRDefault="00534A97" w:rsidP="00534A97">
      <w:pPr>
        <w:rPr>
          <w:color w:val="222222"/>
          <w:spacing w:val="-15"/>
          <w:sz w:val="24"/>
          <w:szCs w:val="24"/>
        </w:rPr>
      </w:pPr>
    </w:p>
    <w:p w:rsidR="00534A97" w:rsidRDefault="00E76425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5:</w:t>
      </w:r>
      <w:r>
        <w:rPr>
          <w:rFonts w:ascii="Arial" w:hAnsi="Arial" w:cs="Arial"/>
          <w:color w:val="000000"/>
          <w:shd w:val="clear" w:color="auto" w:fill="FFFFFF"/>
        </w:rPr>
        <w:t xml:space="preserve"> A. business     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B. embarrass</w:t>
      </w:r>
      <w:r>
        <w:rPr>
          <w:rFonts w:ascii="Arial" w:hAnsi="Arial" w:cs="Arial"/>
          <w:color w:val="000000"/>
          <w:shd w:val="clear" w:color="auto" w:fill="FFFFFF"/>
        </w:rPr>
        <w:t xml:space="preserve">     C. dominant     D. decorate</w:t>
      </w:r>
    </w:p>
    <w:p w:rsidR="00E76425" w:rsidRPr="009733D5" w:rsidRDefault="00E76425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lang w:val="vi-VN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lastRenderedPageBreak/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6:</w:t>
      </w:r>
      <w:r>
        <w:rPr>
          <w:rFonts w:ascii="Arial" w:hAnsi="Arial" w:cs="Arial"/>
          <w:color w:val="000000"/>
          <w:shd w:val="clear" w:color="auto" w:fill="FFFFFF"/>
        </w:rPr>
        <w:t> 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A. guarantee</w:t>
      </w:r>
      <w:r>
        <w:rPr>
          <w:rFonts w:ascii="Arial" w:hAnsi="Arial" w:cs="Arial"/>
          <w:color w:val="000000"/>
          <w:shd w:val="clear" w:color="auto" w:fill="FFFFFF"/>
        </w:rPr>
        <w:t xml:space="preserve">     B. inhibit     C. illegal     D. invader</w:t>
      </w:r>
    </w:p>
    <w:p w:rsidR="00534A97" w:rsidRPr="009733D5" w:rsidRDefault="00E76425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7:</w:t>
      </w:r>
      <w:r>
        <w:rPr>
          <w:rFonts w:ascii="Arial" w:hAnsi="Arial" w:cs="Arial"/>
          <w:color w:val="000000"/>
          <w:shd w:val="clear" w:color="auto" w:fill="FFFFFF"/>
        </w:rPr>
        <w:t> A. national     B. beautiful     C. chemical    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D. disaster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</w:p>
    <w:p w:rsidR="00534A97" w:rsidRPr="009733D5" w:rsidRDefault="00E76425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lang w:val="vi-VN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8:</w:t>
      </w:r>
      <w:r>
        <w:rPr>
          <w:rFonts w:ascii="Arial" w:hAnsi="Arial" w:cs="Arial"/>
          <w:color w:val="000000"/>
          <w:shd w:val="clear" w:color="auto" w:fill="FFFFFF"/>
        </w:rPr>
        <w:t xml:space="preserve"> A. inflation     B. instruction     C. efficient     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D. influence</w:t>
      </w:r>
    </w:p>
    <w:p w:rsidR="00534A97" w:rsidRPr="009733D5" w:rsidRDefault="00E76425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9:</w:t>
      </w:r>
      <w:r>
        <w:rPr>
          <w:rFonts w:ascii="Arial" w:hAnsi="Arial" w:cs="Arial"/>
          <w:color w:val="000000"/>
          <w:shd w:val="clear" w:color="auto" w:fill="FFFFFF"/>
        </w:rPr>
        <w:t xml:space="preserve"> A. attitude     B. envelope     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C. reluctant</w:t>
      </w:r>
      <w:r>
        <w:rPr>
          <w:rFonts w:ascii="Arial" w:hAnsi="Arial" w:cs="Arial"/>
          <w:color w:val="000000"/>
          <w:shd w:val="clear" w:color="auto" w:fill="FFFFFF"/>
        </w:rPr>
        <w:t xml:space="preserve">     D. regular</w:t>
      </w:r>
    </w:p>
    <w:p w:rsidR="00534A97" w:rsidRPr="009733D5" w:rsidRDefault="00E76425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8000"/>
          <w:shd w:val="clear" w:color="auto" w:fill="FFFFFF"/>
        </w:rPr>
        <w:t>Câu</w:t>
      </w:r>
      <w:proofErr w:type="spellEnd"/>
      <w:r>
        <w:rPr>
          <w:rFonts w:ascii="Arial" w:hAnsi="Arial" w:cs="Arial"/>
          <w:b/>
          <w:bCs/>
          <w:color w:val="008000"/>
          <w:shd w:val="clear" w:color="auto" w:fill="FFFFFF"/>
        </w:rPr>
        <w:t xml:space="preserve"> 10:</w:t>
      </w:r>
      <w:r>
        <w:rPr>
          <w:rFonts w:ascii="Arial" w:hAnsi="Arial" w:cs="Arial"/>
          <w:color w:val="000000"/>
          <w:shd w:val="clear" w:color="auto" w:fill="FFFFFF"/>
        </w:rPr>
        <w:t xml:space="preserve"> A. occasion     B.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occurence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    </w:t>
      </w:r>
      <w:r w:rsidRPr="00E76425">
        <w:rPr>
          <w:rFonts w:ascii="Arial" w:hAnsi="Arial" w:cs="Arial"/>
          <w:b/>
          <w:color w:val="000000"/>
          <w:shd w:val="clear" w:color="auto" w:fill="FFFFFF"/>
        </w:rPr>
        <w:t>C. occupy</w:t>
      </w:r>
      <w:r>
        <w:rPr>
          <w:rFonts w:ascii="Arial" w:hAnsi="Arial" w:cs="Arial"/>
          <w:color w:val="000000"/>
          <w:shd w:val="clear" w:color="auto" w:fill="FFFFFF"/>
        </w:rPr>
        <w:t xml:space="preserve">     D. remember</w:t>
      </w:r>
    </w:p>
    <w:p w:rsidR="00534A97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</w:p>
    <w:p w:rsidR="00E76425" w:rsidRDefault="00E76425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lang w:val="vi-VN"/>
        </w:rPr>
      </w:pPr>
      <w:r>
        <w:rPr>
          <w:rFonts w:ascii="Arial" w:hAnsi="Arial" w:cs="Arial"/>
          <w:color w:val="000000"/>
          <w:lang w:val="vi-VN"/>
        </w:rPr>
        <w:t>UNIT 3: Tìm từ đồng nghĩa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Ralph Nader was the most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prominent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leader of the U. S consumer protection movement.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A. casual     </w:t>
      </w: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B. significant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     C. promiscuous     D. aggressive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2: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Though many scientific breakthroughs have resulted from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mishaps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it has taken brilliant thinkers to recognize their potential.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A. accidents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     B. misunderstandings     C. incidentals     D. misfortunes</w:t>
      </w:r>
    </w:p>
    <w:p w:rsidR="00E76425" w:rsidRPr="00E76425" w:rsidRDefault="00E76425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lang w:val="vi-VN"/>
        </w:rPr>
      </w:pP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3: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The shop assistant was totally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bewildered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by the customer’s behavior.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A. disgusted     </w:t>
      </w: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B. puzzled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     C. angry     D. upset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4: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The most important thing is to keep yourself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occupied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76425">
        <w:rPr>
          <w:rFonts w:ascii="Arial" w:eastAsia="Times New Roman" w:hAnsi="Arial" w:cs="Arial"/>
          <w:color w:val="000000"/>
          <w:sz w:val="24"/>
          <w:szCs w:val="24"/>
        </w:rPr>
        <w:t>A.relaxed</w:t>
      </w:r>
      <w:proofErr w:type="spellEnd"/>
      <w:proofErr w:type="gramEnd"/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     B. comfortable     C. possessive     </w:t>
      </w: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D. busy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5: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Students are expected to always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adhere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to school regulations.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A. question    B. violate     C. disregard     </w:t>
      </w: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D. comply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6: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He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didn’t bat an eyelid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when he realized he failed the exam again.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6425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A. wasn’t happy     B. didn’t want to see     </w:t>
      </w: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C. didn’t show surprise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     D. didn’t care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7: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Carpets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from countries such as Persia and Afghanistan often fetch high prices in the United States.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A. Artifacts     B. Pottery     </w:t>
      </w: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C. Rugs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     D. Textiles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8: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His new yacht is certainly an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ostentatious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display of his wealth.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A.showy</w:t>
      </w:r>
      <w:proofErr w:type="spellEnd"/>
      <w:proofErr w:type="gramEnd"/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     B. expensive     C. large     D. ossified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8: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His new yacht is certainly an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ostentatious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display of his wealth.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E76425">
        <w:rPr>
          <w:rFonts w:ascii="Arial" w:eastAsia="Times New Roman" w:hAnsi="Arial" w:cs="Arial"/>
          <w:color w:val="000000"/>
          <w:sz w:val="24"/>
          <w:szCs w:val="24"/>
        </w:rPr>
        <w:t>A.showy</w:t>
      </w:r>
      <w:proofErr w:type="spellEnd"/>
      <w:proofErr w:type="gramEnd"/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     </w:t>
      </w: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B. expensive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     C. large     D. ossified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10: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Because Jack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defaulted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on his loan, the bank took him to court.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A. failed to pay     </w:t>
      </w: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B. paid in full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     C. had a bad personality     D. was paid much money</w:t>
      </w:r>
    </w:p>
    <w:p w:rsidR="00534A97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</w:p>
    <w:p w:rsidR="00E76425" w:rsidRDefault="00E76425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lang w:val="vi-VN"/>
        </w:rPr>
      </w:pPr>
      <w:r>
        <w:rPr>
          <w:rFonts w:ascii="Arial" w:hAnsi="Arial" w:cs="Arial"/>
          <w:color w:val="000000"/>
          <w:lang w:val="vi-VN"/>
        </w:rPr>
        <w:t>Unit 4: Tìm từ trái nghĩa: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Nutritionists believe that vitamins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circumvent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diseases.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A. defeat    B. nourish     </w:t>
      </w: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C. help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     D. treat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2: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Adverse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weather conditions made it difficult to play the game.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A. favorable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     B. bad     C. comfortable     D. severe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3: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He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revealed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his intentions of leaving the company to the manager during the office dinner party.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A. disclosed     </w:t>
      </w: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B. concealed     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C. misled     D. influenced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4: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Most of the guests at the dinner party chose to dress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elegantly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, but one man wore jeans and a T-shirt, he was later identified as a high school teacher.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A. unsophisticatedly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    B. decently     C. gaudily     D. gracefully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5: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The minister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came under fire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for his rash decision to close the factory.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6425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A. was dismissed    </w:t>
      </w: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B. was acclaimed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   C. was criticized    D. was penalized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6: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Those who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advocate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for doctor-assisted suicide say the terminally ill should not have to suffer.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A. support     </w:t>
      </w: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B. oppose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     C. annul     D. convict</w:t>
      </w:r>
    </w:p>
    <w:p w:rsidR="00E76425" w:rsidRPr="00E76425" w:rsidRDefault="00E76425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lang w:val="vi-VN"/>
        </w:rPr>
      </w:pP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7: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Golf wear has become a very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lucrative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business for both the manufacturers and golf stars.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A. unprofitable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   B. impoverished    C. inexpensive     D. unfavorable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8: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Unless you get your information from a credible website, you should doubt the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veracity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 of the facts until you have confirmed them </w:t>
      </w:r>
      <w:proofErr w:type="spellStart"/>
      <w:r w:rsidRPr="00E76425">
        <w:rPr>
          <w:rFonts w:ascii="Arial" w:eastAsia="Times New Roman" w:hAnsi="Arial" w:cs="Arial"/>
          <w:color w:val="000000"/>
          <w:sz w:val="24"/>
          <w:szCs w:val="24"/>
        </w:rPr>
        <w:t>else where</w:t>
      </w:r>
      <w:proofErr w:type="spellEnd"/>
      <w:r w:rsidRPr="00E7642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A. inexactness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     B. </w:t>
      </w:r>
      <w:proofErr w:type="spellStart"/>
      <w:r w:rsidRPr="00E76425">
        <w:rPr>
          <w:rFonts w:ascii="Arial" w:eastAsia="Times New Roman" w:hAnsi="Arial" w:cs="Arial"/>
          <w:color w:val="000000"/>
          <w:sz w:val="24"/>
          <w:szCs w:val="24"/>
        </w:rPr>
        <w:t>falsehoodness</w:t>
      </w:r>
      <w:proofErr w:type="spellEnd"/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    C. </w:t>
      </w:r>
      <w:proofErr w:type="spellStart"/>
      <w:r w:rsidRPr="00E76425">
        <w:rPr>
          <w:rFonts w:ascii="Arial" w:eastAsia="Times New Roman" w:hAnsi="Arial" w:cs="Arial"/>
          <w:color w:val="000000"/>
          <w:sz w:val="24"/>
          <w:szCs w:val="24"/>
        </w:rPr>
        <w:t>unaccuracy</w:t>
      </w:r>
      <w:proofErr w:type="spellEnd"/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     D. unfairness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9: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If any employee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knowingly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breaks the terms of this contract, he will be dismissed immediately.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A. coincidentally    B. deliberately     C. instinctively    </w:t>
      </w: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D. accidentally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E76425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10: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Because Jack </w:t>
      </w:r>
      <w:r w:rsidRPr="00E76425">
        <w:rPr>
          <w:rFonts w:ascii="Arial" w:eastAsia="Times New Roman" w:hAnsi="Arial" w:cs="Arial"/>
          <w:color w:val="000000"/>
          <w:sz w:val="24"/>
          <w:szCs w:val="24"/>
          <w:u w:val="single"/>
        </w:rPr>
        <w:t>defaulted</w:t>
      </w:r>
      <w:r w:rsidRPr="00E76425">
        <w:rPr>
          <w:rFonts w:ascii="Arial" w:eastAsia="Times New Roman" w:hAnsi="Arial" w:cs="Arial"/>
          <w:color w:val="000000"/>
          <w:sz w:val="24"/>
          <w:szCs w:val="24"/>
        </w:rPr>
        <w:t> on his loan, the bank took him to court.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76425">
        <w:rPr>
          <w:rFonts w:ascii="Arial" w:eastAsia="Times New Roman" w:hAnsi="Arial" w:cs="Arial"/>
          <w:color w:val="000000"/>
          <w:sz w:val="24"/>
          <w:szCs w:val="24"/>
        </w:rPr>
        <w:t xml:space="preserve">A. failed to pay     </w:t>
      </w:r>
      <w:r w:rsidRPr="00E76425">
        <w:rPr>
          <w:rFonts w:ascii="Arial" w:eastAsia="Times New Roman" w:hAnsi="Arial" w:cs="Arial"/>
          <w:b/>
          <w:color w:val="000000"/>
          <w:sz w:val="24"/>
          <w:szCs w:val="24"/>
        </w:rPr>
        <w:t>B. paid in full</w:t>
      </w:r>
    </w:p>
    <w:p w:rsidR="00E76425" w:rsidRPr="00E76425" w:rsidRDefault="00E76425" w:rsidP="00E76425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76425">
        <w:rPr>
          <w:rFonts w:ascii="Arial" w:eastAsia="Times New Roman" w:hAnsi="Arial" w:cs="Arial"/>
          <w:color w:val="000000"/>
          <w:sz w:val="24"/>
          <w:szCs w:val="24"/>
        </w:rPr>
        <w:t>C. had a bad personality     D. was paid much money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</w:p>
    <w:p w:rsidR="00534A97" w:rsidRDefault="00E540D8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lang w:val="vi-VN"/>
        </w:rPr>
      </w:pPr>
      <w:r>
        <w:rPr>
          <w:rFonts w:ascii="Arial" w:hAnsi="Arial" w:cs="Arial"/>
          <w:color w:val="000000"/>
          <w:lang w:val="vi-VN"/>
        </w:rPr>
        <w:t>Unit 5: Câu cận nghĩa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bCs/>
          <w:color w:val="008000"/>
          <w:sz w:val="24"/>
          <w:szCs w:val="24"/>
        </w:rPr>
        <w:t>Question 1</w:t>
      </w:r>
      <w:proofErr w:type="gramStart"/>
      <w:r w:rsidRPr="00E540D8">
        <w:rPr>
          <w:rFonts w:ascii="Arial" w:eastAsia="Times New Roman" w:hAnsi="Arial" w:cs="Arial"/>
          <w:b/>
          <w:bCs/>
          <w:color w:val="008000"/>
          <w:sz w:val="24"/>
          <w:szCs w:val="24"/>
        </w:rPr>
        <w:t>:</w:t>
      </w:r>
      <w:r w:rsidRPr="00E540D8">
        <w:rPr>
          <w:rFonts w:ascii="Arial" w:eastAsia="Times New Roman" w:hAnsi="Arial" w:cs="Arial"/>
          <w:color w:val="000000"/>
          <w:sz w:val="24"/>
          <w:szCs w:val="24"/>
        </w:rPr>
        <w:t> .</w:t>
      </w:r>
      <w:proofErr w:type="gramEnd"/>
      <w:r w:rsidRPr="00E540D8">
        <w:rPr>
          <w:rFonts w:ascii="Arial" w:eastAsia="Times New Roman" w:hAnsi="Arial" w:cs="Arial"/>
          <w:color w:val="000000"/>
          <w:sz w:val="24"/>
          <w:szCs w:val="24"/>
        </w:rPr>
        <w:t xml:space="preserve"> People have discovered a new source of energy.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A. A new source of energy has discovered.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B. A new source of energy was discovered.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lastRenderedPageBreak/>
        <w:t>C. A new source of energy have been discovered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color w:val="000000"/>
          <w:sz w:val="24"/>
          <w:szCs w:val="24"/>
        </w:rPr>
        <w:t>D. A new source of energy has been discovered</w:t>
      </w:r>
    </w:p>
    <w:p w:rsidR="00E540D8" w:rsidRPr="00E540D8" w:rsidRDefault="00E540D8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b/>
          <w:color w:val="000000"/>
          <w:lang w:val="vi-VN"/>
        </w:rPr>
      </w:pP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bCs/>
          <w:color w:val="008000"/>
          <w:sz w:val="24"/>
          <w:szCs w:val="24"/>
        </w:rPr>
        <w:t>Question 2</w:t>
      </w:r>
      <w:proofErr w:type="gramStart"/>
      <w:r w:rsidRPr="00E540D8">
        <w:rPr>
          <w:rFonts w:ascii="Arial" w:eastAsia="Times New Roman" w:hAnsi="Arial" w:cs="Arial"/>
          <w:b/>
          <w:bCs/>
          <w:color w:val="008000"/>
          <w:sz w:val="24"/>
          <w:szCs w:val="24"/>
        </w:rPr>
        <w:t>:</w:t>
      </w:r>
      <w:r w:rsidRPr="00E540D8">
        <w:rPr>
          <w:rFonts w:ascii="Arial" w:eastAsia="Times New Roman" w:hAnsi="Arial" w:cs="Arial"/>
          <w:color w:val="000000"/>
          <w:sz w:val="24"/>
          <w:szCs w:val="24"/>
        </w:rPr>
        <w:t> .</w:t>
      </w:r>
      <w:proofErr w:type="gramEnd"/>
      <w:r w:rsidRPr="00E540D8">
        <w:rPr>
          <w:rFonts w:ascii="Arial" w:eastAsia="Times New Roman" w:hAnsi="Arial" w:cs="Arial"/>
          <w:color w:val="000000"/>
          <w:sz w:val="24"/>
          <w:szCs w:val="24"/>
        </w:rPr>
        <w:t xml:space="preserve"> People say that he was born in London.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A. That is said he was born in London.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B. It was said that he was born in London.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C. He was said to be born in London.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color w:val="000000"/>
          <w:sz w:val="24"/>
          <w:szCs w:val="24"/>
        </w:rPr>
        <w:t>D. He is said to have been born in London.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bCs/>
          <w:color w:val="008000"/>
          <w:sz w:val="24"/>
          <w:szCs w:val="24"/>
        </w:rPr>
        <w:t>Question 3:</w:t>
      </w:r>
      <w:r w:rsidRPr="00E540D8">
        <w:rPr>
          <w:rFonts w:ascii="Arial" w:eastAsia="Times New Roman" w:hAnsi="Arial" w:cs="Arial"/>
          <w:color w:val="000000"/>
          <w:sz w:val="24"/>
          <w:szCs w:val="24"/>
        </w:rPr>
        <w:t> We have no seats left for the concert next Sunday.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color w:val="000000"/>
          <w:sz w:val="24"/>
          <w:szCs w:val="24"/>
        </w:rPr>
        <w:t>A. All the seats for the concert next Sunday have been booked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B. All the seats were sold for the concert next Sunday.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C. The concert next Sunday had no seats for us.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D. No seats left for us for the concert next Sunday.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bCs/>
          <w:color w:val="008000"/>
          <w:sz w:val="24"/>
          <w:szCs w:val="24"/>
        </w:rPr>
        <w:t>Question 4:</w:t>
      </w:r>
      <w:r w:rsidRPr="00E540D8">
        <w:rPr>
          <w:rFonts w:ascii="Arial" w:eastAsia="Times New Roman" w:hAnsi="Arial" w:cs="Arial"/>
          <w:color w:val="000000"/>
          <w:sz w:val="24"/>
          <w:szCs w:val="24"/>
        </w:rPr>
        <w:t> She had only just begun to speak when people started interrupting.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A. She hardly had begun to speak when people started interrupting.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B. Hardly she had begun to speak when people started interrupting.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color w:val="000000"/>
          <w:sz w:val="24"/>
          <w:szCs w:val="24"/>
        </w:rPr>
        <w:t>C. Hardly had she begun to speak when people started interrupting</w:t>
      </w:r>
      <w:r w:rsidRPr="00E540D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D. She hadn’t begun to speak when people started interrupting.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bCs/>
          <w:color w:val="008000"/>
          <w:sz w:val="24"/>
          <w:szCs w:val="24"/>
        </w:rPr>
        <w:t>Question 5:</w:t>
      </w:r>
      <w:r w:rsidRPr="00E540D8">
        <w:rPr>
          <w:rFonts w:ascii="Arial" w:eastAsia="Times New Roman" w:hAnsi="Arial" w:cs="Arial"/>
          <w:color w:val="000000"/>
          <w:sz w:val="24"/>
          <w:szCs w:val="24"/>
        </w:rPr>
        <w:t> The storm blew a lot of trees down last night.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color w:val="000000"/>
          <w:sz w:val="24"/>
          <w:szCs w:val="24"/>
        </w:rPr>
        <w:t>A. A lot of trees were blown down last night by the storm.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B. A lot of trees were cut down last night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C. The storm could have blown a lot of trees down.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lastRenderedPageBreak/>
        <w:t>D. The storm was strong enough to blow down old trees.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bCs/>
          <w:color w:val="008000"/>
          <w:sz w:val="24"/>
          <w:szCs w:val="24"/>
        </w:rPr>
        <w:t>Question 6:</w:t>
      </w:r>
      <w:r w:rsidRPr="00E540D8">
        <w:rPr>
          <w:rFonts w:ascii="Arial" w:eastAsia="Times New Roman" w:hAnsi="Arial" w:cs="Arial"/>
          <w:color w:val="000000"/>
          <w:sz w:val="24"/>
          <w:szCs w:val="24"/>
        </w:rPr>
        <w:t> People don't use this road very often.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color w:val="000000"/>
          <w:sz w:val="24"/>
          <w:szCs w:val="24"/>
        </w:rPr>
        <w:t>A. This road is not used very often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B. Not very often this road is not used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C. This road very often is not used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D. This road not very often is used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bCs/>
          <w:color w:val="008000"/>
          <w:sz w:val="24"/>
          <w:szCs w:val="24"/>
        </w:rPr>
        <w:t>Question 7:</w:t>
      </w:r>
      <w:r w:rsidRPr="00E540D8">
        <w:rPr>
          <w:rFonts w:ascii="Arial" w:eastAsia="Times New Roman" w:hAnsi="Arial" w:cs="Arial"/>
          <w:color w:val="000000"/>
          <w:sz w:val="24"/>
          <w:szCs w:val="24"/>
        </w:rPr>
        <w:t> He was very tired but he kept on working.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A. Despite very tired, he kept on working.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B. Though his tiredness, he kept on working.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C. Although he was very tired, but he kept on working.</w:t>
      </w:r>
    </w:p>
    <w:p w:rsid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color w:val="000000"/>
          <w:sz w:val="24"/>
          <w:szCs w:val="24"/>
        </w:rPr>
        <w:t>D. He kept on working although he was very tired.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bCs/>
          <w:color w:val="008000"/>
          <w:sz w:val="24"/>
          <w:szCs w:val="24"/>
        </w:rPr>
        <w:t>Question 8:</w:t>
      </w:r>
      <w:r w:rsidRPr="00E540D8">
        <w:rPr>
          <w:rFonts w:ascii="Arial" w:eastAsia="Times New Roman" w:hAnsi="Arial" w:cs="Arial"/>
          <w:color w:val="000000"/>
          <w:sz w:val="24"/>
          <w:szCs w:val="24"/>
        </w:rPr>
        <w:t> Although it rained heavily, they went on working.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A. In spite of the rain heavily, they went on working.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B. In spite of the raining heavily, they went on working.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color w:val="000000"/>
          <w:sz w:val="24"/>
          <w:szCs w:val="24"/>
        </w:rPr>
        <w:t>C. Despite the heavy rain, they went on working.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D. Though the fact that it rained heavily, they went on working.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bCs/>
          <w:color w:val="008000"/>
          <w:sz w:val="24"/>
          <w:szCs w:val="24"/>
        </w:rPr>
        <w:t>Question 9</w:t>
      </w:r>
      <w:proofErr w:type="gramStart"/>
      <w:r w:rsidRPr="00E540D8">
        <w:rPr>
          <w:rFonts w:ascii="Arial" w:eastAsia="Times New Roman" w:hAnsi="Arial" w:cs="Arial"/>
          <w:b/>
          <w:bCs/>
          <w:color w:val="008000"/>
          <w:sz w:val="24"/>
          <w:szCs w:val="24"/>
        </w:rPr>
        <w:t>:</w:t>
      </w:r>
      <w:r w:rsidRPr="00E540D8">
        <w:rPr>
          <w:rFonts w:ascii="Arial" w:eastAsia="Times New Roman" w:hAnsi="Arial" w:cs="Arial"/>
          <w:color w:val="000000"/>
          <w:sz w:val="24"/>
          <w:szCs w:val="24"/>
        </w:rPr>
        <w:t> .</w:t>
      </w:r>
      <w:proofErr w:type="gramEnd"/>
      <w:r w:rsidRPr="00E540D8">
        <w:rPr>
          <w:rFonts w:ascii="Arial" w:eastAsia="Times New Roman" w:hAnsi="Arial" w:cs="Arial"/>
          <w:color w:val="000000"/>
          <w:sz w:val="24"/>
          <w:szCs w:val="24"/>
        </w:rPr>
        <w:t xml:space="preserve"> Cars cause pollution but people still want them.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A. Because cars cause pollution, people want them.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color w:val="000000"/>
          <w:sz w:val="24"/>
          <w:szCs w:val="24"/>
        </w:rPr>
        <w:t>B. Despite the fact that cars cause pollution, people want them.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C. Cars cause pollution although people want them.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lastRenderedPageBreak/>
        <w:t>D. Cars cause pollution because people still want them.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bCs/>
          <w:color w:val="008000"/>
          <w:sz w:val="24"/>
          <w:szCs w:val="24"/>
        </w:rPr>
        <w:t>Question 10:</w:t>
      </w:r>
      <w:r w:rsidRPr="00E540D8">
        <w:rPr>
          <w:rFonts w:ascii="Arial" w:eastAsia="Times New Roman" w:hAnsi="Arial" w:cs="Arial"/>
          <w:color w:val="000000"/>
          <w:sz w:val="24"/>
          <w:szCs w:val="24"/>
        </w:rPr>
        <w:t> They have built a new hospital near the airport.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A. Near the airport a new hospital has been built.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B. A new hospital has been built near the airport by them.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color w:val="000000"/>
          <w:sz w:val="24"/>
          <w:szCs w:val="24"/>
        </w:rPr>
        <w:t>C. A new hospital near the airport has been built.</w:t>
      </w:r>
    </w:p>
    <w:p w:rsidR="00E540D8" w:rsidRPr="00E540D8" w:rsidRDefault="00E540D8" w:rsidP="00E540D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E540D8">
        <w:rPr>
          <w:rFonts w:ascii="Arial" w:eastAsia="Times New Roman" w:hAnsi="Arial" w:cs="Arial"/>
          <w:b/>
          <w:color w:val="000000"/>
          <w:sz w:val="24"/>
          <w:szCs w:val="24"/>
        </w:rPr>
        <w:t>D. A new hospital has been built near the airport.</w:t>
      </w: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lang w:val="vi-VN"/>
        </w:rPr>
      </w:pPr>
      <w:bookmarkStart w:id="1" w:name="_GoBack"/>
      <w:bookmarkEnd w:id="1"/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</w:p>
    <w:p w:rsidR="00534A97" w:rsidRPr="009733D5" w:rsidRDefault="00534A97" w:rsidP="00534A9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</w:p>
    <w:p w:rsidR="0071096E" w:rsidRPr="009733D5" w:rsidRDefault="0071096E" w:rsidP="0071096E">
      <w:pPr>
        <w:rPr>
          <w:sz w:val="24"/>
          <w:szCs w:val="24"/>
          <w:lang w:val="vi-VN"/>
        </w:rPr>
      </w:pPr>
    </w:p>
    <w:p w:rsidR="0071096E" w:rsidRPr="009733D5" w:rsidRDefault="0071096E" w:rsidP="0071096E">
      <w:pPr>
        <w:rPr>
          <w:sz w:val="24"/>
          <w:szCs w:val="24"/>
          <w:lang w:val="vi-VN"/>
        </w:rPr>
      </w:pPr>
    </w:p>
    <w:sectPr w:rsidR="0071096E" w:rsidRPr="0097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6E"/>
    <w:rsid w:val="00534A97"/>
    <w:rsid w:val="00675144"/>
    <w:rsid w:val="0071096E"/>
    <w:rsid w:val="009733D5"/>
    <w:rsid w:val="00A971A2"/>
    <w:rsid w:val="00B8215E"/>
    <w:rsid w:val="00E540D8"/>
    <w:rsid w:val="00E7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BE4B"/>
  <w15:chartTrackingRefBased/>
  <w15:docId w15:val="{015C12CF-0A3E-4DB7-8423-F2A36C2D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4A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4A9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16</Pages>
  <Words>2917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QuangManucians</dc:creator>
  <cp:keywords/>
  <dc:description/>
  <cp:lastModifiedBy>QuangManucians</cp:lastModifiedBy>
  <cp:revision>2</cp:revision>
  <dcterms:created xsi:type="dcterms:W3CDTF">2021-04-19T15:02:00Z</dcterms:created>
  <dcterms:modified xsi:type="dcterms:W3CDTF">2021-04-22T03:55:00Z</dcterms:modified>
</cp:coreProperties>
</file>